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25D81C" w14:textId="77777777" w:rsidR="004F1010" w:rsidRDefault="004F1010" w:rsidP="004F1010">
      <w:pPr>
        <w:ind w:right="-1134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1BD626" wp14:editId="23F4FE79">
                <wp:simplePos x="0" y="0"/>
                <wp:positionH relativeFrom="column">
                  <wp:posOffset>24765</wp:posOffset>
                </wp:positionH>
                <wp:positionV relativeFrom="paragraph">
                  <wp:posOffset>-97155</wp:posOffset>
                </wp:positionV>
                <wp:extent cx="5704840" cy="1097280"/>
                <wp:effectExtent l="0" t="0" r="10160" b="26670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4840" cy="1097280"/>
                        </a:xfrm>
                        <a:prstGeom prst="roundRect">
                          <a:avLst>
                            <a:gd name="adj" fmla="val 19834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744658" w14:textId="396C2AAC" w:rsidR="00041163" w:rsidRPr="004F1010" w:rsidRDefault="00041163" w:rsidP="004F1010">
                            <w:pPr>
                              <w:jc w:val="center"/>
                              <w:rPr>
                                <w:color w:val="44546A" w:themeColor="text2"/>
                                <w:sz w:val="96"/>
                                <w:szCs w:val="96"/>
                              </w:rPr>
                            </w:pPr>
                            <w:r w:rsidRPr="004F1010">
                              <w:rPr>
                                <w:color w:val="44546A" w:themeColor="text2"/>
                                <w:sz w:val="96"/>
                                <w:szCs w:val="96"/>
                              </w:rPr>
                              <w:t>PLAN DE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1BD626" id="Rectangle : coins arrondis 2" o:spid="_x0000_s1026" style="position:absolute;margin-left:1.95pt;margin-top:-7.65pt;width:449.2pt;height:8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29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" fillcolor="white [3201]" strokecolor="#70ad47 [3209]" strokeweight="1pt">
                <v:stroke joinstyle="miter"/>
                <v:textbox>
                  <w:txbxContent>
                    <w:p w14:paraId="54744658" w14:textId="396C2AAC" w:rsidR="00041163" w:rsidRPr="004F1010" w:rsidRDefault="00041163" w:rsidP="004F1010">
                      <w:pPr>
                        <w:jc w:val="center"/>
                        <w:rPr>
                          <w:color w:val="44546A" w:themeColor="text2"/>
                          <w:sz w:val="96"/>
                          <w:szCs w:val="96"/>
                        </w:rPr>
                      </w:pPr>
                      <w:r w:rsidRPr="004F1010">
                        <w:rPr>
                          <w:color w:val="44546A" w:themeColor="text2"/>
                          <w:sz w:val="96"/>
                          <w:szCs w:val="96"/>
                        </w:rPr>
                        <w:t>PLAN DE TEST</w:t>
                      </w:r>
                    </w:p>
                  </w:txbxContent>
                </v:textbox>
              </v:roundrect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                                     </w:t>
      </w:r>
    </w:p>
    <w:p w14:paraId="708746D1" w14:textId="77777777" w:rsidR="004F1010" w:rsidRDefault="004F1010" w:rsidP="004F1010">
      <w:pPr>
        <w:ind w:right="-1134"/>
      </w:pPr>
      <w:r>
        <w:t xml:space="preserve">                                                                                                                                                                                                   </w:t>
      </w:r>
    </w:p>
    <w:p w14:paraId="53B69880" w14:textId="77777777" w:rsidR="004F1010" w:rsidRDefault="004F1010" w:rsidP="004F1010">
      <w:pPr>
        <w:ind w:right="-1134"/>
      </w:pPr>
      <w:r>
        <w:t xml:space="preserve">                                                                                                                                                                                                     </w:t>
      </w:r>
    </w:p>
    <w:p w14:paraId="495E5CEF" w14:textId="44202114" w:rsidR="005442B8" w:rsidRDefault="005442B8" w:rsidP="004F1010">
      <w:pPr>
        <w:ind w:right="-1134"/>
      </w:pPr>
    </w:p>
    <w:p w14:paraId="18565091" w14:textId="77777777" w:rsidR="00D51153" w:rsidRPr="00D51153" w:rsidRDefault="00D51153" w:rsidP="00D51153">
      <w:pPr>
        <w:pStyle w:val="ListParagraph"/>
        <w:numPr>
          <w:ilvl w:val="0"/>
          <w:numId w:val="2"/>
        </w:numPr>
        <w:ind w:right="-1134"/>
      </w:pPr>
      <w:r>
        <w:rPr>
          <w:b/>
          <w:color w:val="FF0000"/>
          <w:sz w:val="36"/>
          <w:szCs w:val="36"/>
          <w:u w:val="single"/>
        </w:rPr>
        <w:t>Introduction</w:t>
      </w:r>
    </w:p>
    <w:p w14:paraId="370F8AC5" w14:textId="77777777" w:rsidR="00D51153" w:rsidRDefault="00D51153" w:rsidP="00D51153">
      <w:pPr>
        <w:pStyle w:val="ListParagraph"/>
        <w:ind w:left="1080" w:right="-1134"/>
        <w:rPr>
          <w:sz w:val="36"/>
          <w:szCs w:val="36"/>
        </w:rPr>
      </w:pPr>
    </w:p>
    <w:p w14:paraId="5BBE1CCC" w14:textId="77777777" w:rsidR="00152D82" w:rsidRDefault="00152D82" w:rsidP="00152D82">
      <w:pPr>
        <w:pStyle w:val="ListParagraph"/>
        <w:ind w:left="1080" w:right="-1134"/>
        <w:rPr>
          <w:sz w:val="36"/>
          <w:szCs w:val="36"/>
        </w:rPr>
      </w:pPr>
      <w:r>
        <w:rPr>
          <w:sz w:val="36"/>
          <w:szCs w:val="36"/>
        </w:rPr>
        <w:t>L’objectif de ce plan de test est de vérifier si le produit</w:t>
      </w:r>
    </w:p>
    <w:p w14:paraId="626B952B" w14:textId="41721BC0" w:rsidR="00152D82" w:rsidRDefault="008B004E" w:rsidP="00152D82">
      <w:pPr>
        <w:pStyle w:val="ListParagraph"/>
        <w:ind w:left="1080" w:right="-1134"/>
        <w:rPr>
          <w:sz w:val="36"/>
          <w:szCs w:val="36"/>
        </w:rPr>
      </w:pPr>
      <w:r>
        <w:rPr>
          <w:sz w:val="36"/>
          <w:szCs w:val="36"/>
        </w:rPr>
        <w:t>r</w:t>
      </w:r>
      <w:r w:rsidR="00152D82">
        <w:rPr>
          <w:sz w:val="36"/>
          <w:szCs w:val="36"/>
        </w:rPr>
        <w:t xml:space="preserve">épond </w:t>
      </w:r>
      <w:r>
        <w:rPr>
          <w:sz w:val="36"/>
          <w:szCs w:val="36"/>
        </w:rPr>
        <w:t>à</w:t>
      </w:r>
      <w:r w:rsidR="00152D82">
        <w:rPr>
          <w:sz w:val="36"/>
          <w:szCs w:val="36"/>
        </w:rPr>
        <w:t xml:space="preserve"> certaines exigences spécifiques a des </w:t>
      </w:r>
      <w:r>
        <w:rPr>
          <w:sz w:val="36"/>
          <w:szCs w:val="36"/>
        </w:rPr>
        <w:t>critères</w:t>
      </w:r>
      <w:r w:rsidR="00152D82">
        <w:rPr>
          <w:sz w:val="36"/>
          <w:szCs w:val="36"/>
        </w:rPr>
        <w:t xml:space="preserve"> </w:t>
      </w:r>
    </w:p>
    <w:p w14:paraId="6C440E86" w14:textId="59A76AED" w:rsidR="008B004E" w:rsidRDefault="008B004E" w:rsidP="00152D82">
      <w:pPr>
        <w:pStyle w:val="ListParagraph"/>
        <w:ind w:left="1080" w:right="-1134"/>
        <w:rPr>
          <w:sz w:val="36"/>
          <w:szCs w:val="36"/>
        </w:rPr>
      </w:pPr>
      <w:r>
        <w:rPr>
          <w:sz w:val="36"/>
          <w:szCs w:val="36"/>
        </w:rPr>
        <w:t>qualités</w:t>
      </w:r>
      <w:r w:rsidR="00152D82">
        <w:rPr>
          <w:sz w:val="36"/>
          <w:szCs w:val="36"/>
        </w:rPr>
        <w:t xml:space="preserve"> </w:t>
      </w:r>
      <w:r>
        <w:rPr>
          <w:sz w:val="36"/>
          <w:szCs w:val="36"/>
        </w:rPr>
        <w:t>prédéfinis</w:t>
      </w:r>
      <w:r w:rsidR="00152D82">
        <w:rPr>
          <w:sz w:val="36"/>
          <w:szCs w:val="36"/>
        </w:rPr>
        <w:t xml:space="preserve"> </w:t>
      </w:r>
      <w:r>
        <w:rPr>
          <w:sz w:val="36"/>
          <w:szCs w:val="36"/>
        </w:rPr>
        <w:t>par exemple le bon fonctionnement</w:t>
      </w:r>
    </w:p>
    <w:p w14:paraId="33C152DD" w14:textId="77777777" w:rsidR="005442B8" w:rsidRDefault="005442B8" w:rsidP="005442B8">
      <w:pPr>
        <w:pStyle w:val="ListParagraph"/>
        <w:ind w:left="1080" w:right="-1134"/>
        <w:rPr>
          <w:sz w:val="36"/>
          <w:szCs w:val="36"/>
        </w:rPr>
      </w:pPr>
      <w:r>
        <w:rPr>
          <w:sz w:val="36"/>
          <w:szCs w:val="36"/>
        </w:rPr>
        <w:t>a</w:t>
      </w:r>
      <w:r w:rsidR="008B004E">
        <w:rPr>
          <w:sz w:val="36"/>
          <w:szCs w:val="36"/>
        </w:rPr>
        <w:t>vant son lancement .</w:t>
      </w:r>
    </w:p>
    <w:p w14:paraId="74D957A3" w14:textId="77777777" w:rsidR="005442B8" w:rsidRDefault="005442B8" w:rsidP="005442B8">
      <w:pPr>
        <w:ind w:right="-1134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</w:p>
    <w:p w14:paraId="69FB38CE" w14:textId="29A000CC" w:rsidR="005442B8" w:rsidRPr="008775B4" w:rsidRDefault="003960C7" w:rsidP="003960C7">
      <w:pPr>
        <w:pStyle w:val="ListParagraph"/>
        <w:numPr>
          <w:ilvl w:val="0"/>
          <w:numId w:val="2"/>
        </w:numPr>
        <w:ind w:right="-1134"/>
        <w:rPr>
          <w:b/>
          <w:color w:val="FF0000"/>
          <w:sz w:val="36"/>
          <w:szCs w:val="36"/>
          <w:rPrChange w:id="0" w:author="SORO ANGE MIGUEL" w:date="2022-03-29T13:46:00Z">
            <w:rPr>
              <w:b/>
              <w:color w:val="4472C4" w:themeColor="accent1"/>
              <w:sz w:val="36"/>
              <w:szCs w:val="36"/>
            </w:rPr>
          </w:rPrChange>
        </w:rPr>
      </w:pPr>
      <w:r w:rsidRPr="008775B4">
        <w:rPr>
          <w:b/>
          <w:color w:val="FF0000"/>
          <w:sz w:val="36"/>
          <w:szCs w:val="36"/>
          <w:u w:val="single"/>
          <w:rPrChange w:id="1" w:author="SORO ANGE MIGUEL" w:date="2022-03-29T13:46:00Z">
            <w:rPr>
              <w:b/>
              <w:color w:val="4472C4" w:themeColor="accent1"/>
              <w:sz w:val="36"/>
              <w:szCs w:val="36"/>
              <w:u w:val="single"/>
            </w:rPr>
          </w:rPrChange>
        </w:rPr>
        <w:t>Elément à tester</w:t>
      </w:r>
    </w:p>
    <w:p w14:paraId="7A4B5145" w14:textId="3679C8FD" w:rsidR="003960C7" w:rsidRDefault="003960C7" w:rsidP="003960C7">
      <w:pPr>
        <w:pStyle w:val="ListParagraph"/>
        <w:ind w:left="1080" w:right="-1134"/>
        <w:rPr>
          <w:b/>
          <w:color w:val="4472C4" w:themeColor="accent1"/>
          <w:sz w:val="36"/>
          <w:szCs w:val="36"/>
          <w:u w:val="single"/>
        </w:rPr>
      </w:pPr>
    </w:p>
    <w:p w14:paraId="5565E035" w14:textId="77777777" w:rsidR="003960C7" w:rsidRPr="003960C7" w:rsidRDefault="003960C7" w:rsidP="003960C7">
      <w:pPr>
        <w:pStyle w:val="ListParagraph"/>
        <w:ind w:left="1080" w:right="-1134"/>
        <w:rPr>
          <w:sz w:val="36"/>
          <w:szCs w:val="36"/>
        </w:rPr>
      </w:pPr>
      <w:r w:rsidRPr="003960C7">
        <w:rPr>
          <w:sz w:val="36"/>
          <w:szCs w:val="36"/>
        </w:rPr>
        <w:t xml:space="preserve">Dans le cadre de ce projet les éléments à tester sont ceux figurant dans les cas d’utilisation et dans les exigences non fonctionnelles (performance, fiabilité, facilité d’utilisation). </w:t>
      </w:r>
    </w:p>
    <w:p w14:paraId="792074BD" w14:textId="40574398" w:rsidR="003960C7" w:rsidRPr="003960C7" w:rsidRDefault="003960C7" w:rsidP="003960C7">
      <w:pPr>
        <w:pStyle w:val="ListParagraph"/>
        <w:ind w:left="1080" w:right="-1134"/>
        <w:rPr>
          <w:sz w:val="36"/>
          <w:szCs w:val="36"/>
        </w:rPr>
      </w:pPr>
      <w:r w:rsidRPr="003960C7">
        <w:rPr>
          <w:sz w:val="36"/>
          <w:szCs w:val="36"/>
        </w:rPr>
        <w:t>Plan</w:t>
      </w:r>
    </w:p>
    <w:p w14:paraId="5E78B5EB" w14:textId="57E7D6B4" w:rsidR="003960C7" w:rsidRPr="007A2FB2" w:rsidRDefault="003960C7" w:rsidP="003960C7">
      <w:pPr>
        <w:pStyle w:val="ListParagraph"/>
        <w:ind w:left="1080" w:right="-1134"/>
        <w:rPr>
          <w:color w:val="4472C4" w:themeColor="accent1"/>
          <w:sz w:val="28"/>
          <w:szCs w:val="28"/>
        </w:rPr>
      </w:pPr>
      <w:bookmarkStart w:id="2" w:name="_GoBack"/>
      <w:bookmarkEnd w:id="2"/>
    </w:p>
    <w:p w14:paraId="7F124052" w14:textId="1EA65D90" w:rsidR="004F1010" w:rsidRPr="00B0233F" w:rsidRDefault="009A0FE4" w:rsidP="003960C7">
      <w:pPr>
        <w:pStyle w:val="ListParagraph"/>
        <w:numPr>
          <w:ilvl w:val="0"/>
          <w:numId w:val="2"/>
        </w:numPr>
        <w:ind w:right="-1134"/>
        <w:rPr>
          <w:b/>
          <w:color w:val="FF0000"/>
          <w:sz w:val="36"/>
          <w:szCs w:val="36"/>
        </w:rPr>
      </w:pPr>
      <w:r w:rsidRPr="008775B4">
        <w:rPr>
          <w:b/>
          <w:color w:val="FF0000"/>
          <w:sz w:val="36"/>
          <w:szCs w:val="36"/>
          <w:u w:val="single"/>
          <w:rPrChange w:id="3" w:author="SORO ANGE MIGUEL" w:date="2022-03-29T13:46:00Z">
            <w:rPr>
              <w:b/>
              <w:color w:val="C00000"/>
              <w:sz w:val="36"/>
              <w:szCs w:val="36"/>
              <w:u w:val="single"/>
            </w:rPr>
          </w:rPrChange>
        </w:rPr>
        <w:t>TEST</w:t>
      </w:r>
    </w:p>
    <w:tbl>
      <w:tblPr>
        <w:tblStyle w:val="TableGrid"/>
        <w:tblW w:w="6414" w:type="pct"/>
        <w:tblInd w:w="-1281" w:type="dxa"/>
        <w:tblLayout w:type="fixed"/>
        <w:tblLook w:val="04A0" w:firstRow="1" w:lastRow="0" w:firstColumn="1" w:lastColumn="0" w:noHBand="0" w:noVBand="1"/>
      </w:tblPr>
      <w:tblGrid>
        <w:gridCol w:w="2266"/>
        <w:gridCol w:w="2267"/>
        <w:gridCol w:w="2267"/>
        <w:gridCol w:w="1988"/>
        <w:gridCol w:w="2837"/>
      </w:tblGrid>
      <w:tr w:rsidR="009570F3" w:rsidRPr="009A0FE4" w14:paraId="401C3E00" w14:textId="77777777" w:rsidTr="007A2FB2">
        <w:tc>
          <w:tcPr>
            <w:tcW w:w="975" w:type="pct"/>
          </w:tcPr>
          <w:p w14:paraId="43F430FC" w14:textId="7DAB39E6" w:rsidR="003E746E" w:rsidRPr="009A0FE4" w:rsidRDefault="009A0FE4" w:rsidP="004F1010">
            <w:pPr>
              <w:ind w:right="-1134"/>
              <w:rPr>
                <w:b/>
                <w:bCs/>
                <w:sz w:val="36"/>
                <w:szCs w:val="36"/>
              </w:rPr>
            </w:pPr>
            <w:r w:rsidRPr="009A0FE4">
              <w:rPr>
                <w:b/>
                <w:bCs/>
                <w:sz w:val="36"/>
                <w:szCs w:val="36"/>
              </w:rPr>
              <w:t>TITRE</w:t>
            </w:r>
          </w:p>
        </w:tc>
        <w:tc>
          <w:tcPr>
            <w:tcW w:w="975" w:type="pct"/>
          </w:tcPr>
          <w:p w14:paraId="0A080080" w14:textId="28DDB9C5" w:rsidR="003E746E" w:rsidRPr="009A0FE4" w:rsidRDefault="009A0FE4" w:rsidP="004F1010">
            <w:pPr>
              <w:ind w:right="-1134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975" w:type="pct"/>
          </w:tcPr>
          <w:p w14:paraId="7007F6E1" w14:textId="2D4D9B78" w:rsidR="003E746E" w:rsidRPr="009A0FE4" w:rsidRDefault="003E746E" w:rsidP="004F1010">
            <w:pPr>
              <w:ind w:right="-1134"/>
              <w:rPr>
                <w:b/>
                <w:bCs/>
                <w:sz w:val="36"/>
                <w:szCs w:val="36"/>
              </w:rPr>
            </w:pPr>
            <w:r w:rsidRPr="009A0FE4">
              <w:rPr>
                <w:b/>
                <w:bCs/>
                <w:sz w:val="36"/>
                <w:szCs w:val="36"/>
              </w:rPr>
              <w:t>RESULTAT SO</w:t>
            </w:r>
            <w:r w:rsidR="009570F3" w:rsidRPr="009A0FE4">
              <w:rPr>
                <w:b/>
                <w:bCs/>
                <w:sz w:val="36"/>
                <w:szCs w:val="36"/>
              </w:rPr>
              <w:t>UHAITEE</w:t>
            </w:r>
          </w:p>
        </w:tc>
        <w:tc>
          <w:tcPr>
            <w:tcW w:w="855" w:type="pct"/>
          </w:tcPr>
          <w:p w14:paraId="7C970168" w14:textId="05F0B5FB" w:rsidR="003E746E" w:rsidRPr="009A0FE4" w:rsidRDefault="003E746E" w:rsidP="004F1010">
            <w:pPr>
              <w:ind w:right="-1134"/>
              <w:rPr>
                <w:b/>
                <w:bCs/>
                <w:sz w:val="36"/>
                <w:szCs w:val="36"/>
              </w:rPr>
            </w:pPr>
            <w:r w:rsidRPr="009A0FE4">
              <w:rPr>
                <w:b/>
                <w:bCs/>
                <w:sz w:val="36"/>
                <w:szCs w:val="36"/>
              </w:rPr>
              <w:t>RESULTAT OBT</w:t>
            </w:r>
            <w:r w:rsidR="009570F3" w:rsidRPr="009A0FE4">
              <w:rPr>
                <w:b/>
                <w:bCs/>
                <w:sz w:val="36"/>
                <w:szCs w:val="36"/>
              </w:rPr>
              <w:t>ENUE</w:t>
            </w:r>
          </w:p>
        </w:tc>
        <w:tc>
          <w:tcPr>
            <w:tcW w:w="1220" w:type="pct"/>
          </w:tcPr>
          <w:p w14:paraId="481DF3BC" w14:textId="6D938846" w:rsidR="003E746E" w:rsidRPr="009A0FE4" w:rsidRDefault="003E746E" w:rsidP="004F1010">
            <w:pPr>
              <w:ind w:right="-1134"/>
              <w:rPr>
                <w:b/>
                <w:bCs/>
                <w:sz w:val="36"/>
                <w:szCs w:val="36"/>
              </w:rPr>
            </w:pPr>
            <w:r w:rsidRPr="009A0FE4">
              <w:rPr>
                <w:b/>
                <w:bCs/>
                <w:sz w:val="36"/>
                <w:szCs w:val="36"/>
              </w:rPr>
              <w:t>COMMENTAIRES</w:t>
            </w:r>
          </w:p>
        </w:tc>
      </w:tr>
      <w:tr w:rsidR="007A2FB2" w:rsidRPr="007A2FB2" w14:paraId="1DF291C8" w14:textId="77777777" w:rsidTr="007A2FB2">
        <w:tc>
          <w:tcPr>
            <w:tcW w:w="975" w:type="pct"/>
          </w:tcPr>
          <w:p w14:paraId="0283B24F" w14:textId="77777777" w:rsidR="007A2FB2" w:rsidRDefault="007A2FB2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Connection a la </w:t>
            </w:r>
          </w:p>
          <w:p w14:paraId="65C653D3" w14:textId="2858D1C0" w:rsidR="007A2FB2" w:rsidRPr="007A2FB2" w:rsidRDefault="007A2FB2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Page d’accueil</w:t>
            </w:r>
          </w:p>
        </w:tc>
        <w:tc>
          <w:tcPr>
            <w:tcW w:w="975" w:type="pct"/>
          </w:tcPr>
          <w:p w14:paraId="157B9DD6" w14:textId="77777777" w:rsidR="007A2FB2" w:rsidRDefault="007A2FB2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En tant que </w:t>
            </w:r>
          </w:p>
          <w:p w14:paraId="75DB141C" w14:textId="77777777" w:rsidR="007A2FB2" w:rsidRDefault="007A2FB2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Utilisateur je dois </w:t>
            </w:r>
          </w:p>
          <w:p w14:paraId="382F3D53" w14:textId="77777777" w:rsidR="007A2FB2" w:rsidRDefault="007A2FB2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Me connecter avec</w:t>
            </w:r>
          </w:p>
          <w:p w14:paraId="7D9DC907" w14:textId="77211908" w:rsidR="007A2FB2" w:rsidRDefault="007A2FB2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Mes identifiants </w:t>
            </w:r>
          </w:p>
          <w:p w14:paraId="3FE85C60" w14:textId="77777777" w:rsidR="007A2FB2" w:rsidRDefault="007A2FB2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Afin de me </w:t>
            </w:r>
          </w:p>
          <w:p w14:paraId="71A0B5B0" w14:textId="523958D1" w:rsidR="007A2FB2" w:rsidRDefault="007A2FB2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Connecter à la </w:t>
            </w:r>
          </w:p>
          <w:p w14:paraId="048AC243" w14:textId="4B5B1761" w:rsidR="007A2FB2" w:rsidRPr="007A2FB2" w:rsidRDefault="007A2FB2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Page web</w:t>
            </w:r>
          </w:p>
        </w:tc>
        <w:tc>
          <w:tcPr>
            <w:tcW w:w="975" w:type="pct"/>
          </w:tcPr>
          <w:p w14:paraId="61F7204D" w14:textId="65BB176D" w:rsidR="007A2FB2" w:rsidRDefault="007A2FB2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Après saisie de </w:t>
            </w:r>
          </w:p>
          <w:p w14:paraId="4EC159EF" w14:textId="77777777" w:rsidR="007A2FB2" w:rsidRDefault="007A2FB2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Mon ID et mon </w:t>
            </w:r>
          </w:p>
          <w:p w14:paraId="39C82D93" w14:textId="77777777" w:rsidR="007A2FB2" w:rsidRDefault="007A2FB2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MDP je peux me </w:t>
            </w:r>
          </w:p>
          <w:p w14:paraId="4AC93F9A" w14:textId="7806BD81" w:rsidR="007A2FB2" w:rsidRDefault="007A2FB2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Connecter à la </w:t>
            </w:r>
          </w:p>
          <w:p w14:paraId="2BD75FC4" w14:textId="7AFDB267" w:rsidR="007A2FB2" w:rsidRDefault="007A2FB2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Page de création</w:t>
            </w:r>
          </w:p>
          <w:p w14:paraId="5A4B3A70" w14:textId="58006025" w:rsidR="007A2FB2" w:rsidRPr="007A2FB2" w:rsidRDefault="007A2FB2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De nouveau projet</w:t>
            </w:r>
          </w:p>
        </w:tc>
        <w:tc>
          <w:tcPr>
            <w:tcW w:w="855" w:type="pct"/>
          </w:tcPr>
          <w:p w14:paraId="2A37B51B" w14:textId="77777777" w:rsidR="007A2FB2" w:rsidRDefault="007A2FB2" w:rsidP="004F1010">
            <w:pPr>
              <w:ind w:right="-1134"/>
              <w:rPr>
                <w:bCs/>
                <w:sz w:val="36"/>
                <w:szCs w:val="36"/>
              </w:rPr>
            </w:pPr>
          </w:p>
          <w:p w14:paraId="42DBC908" w14:textId="77777777" w:rsidR="007A2FB2" w:rsidRDefault="007A2FB2" w:rsidP="004F1010">
            <w:pPr>
              <w:ind w:right="-1134"/>
              <w:rPr>
                <w:bCs/>
                <w:sz w:val="36"/>
                <w:szCs w:val="36"/>
              </w:rPr>
            </w:pPr>
          </w:p>
          <w:p w14:paraId="3B2D3EA6" w14:textId="77777777" w:rsidR="007A2FB2" w:rsidRDefault="007A2FB2" w:rsidP="004F1010">
            <w:pPr>
              <w:ind w:right="-1134"/>
              <w:rPr>
                <w:bCs/>
                <w:sz w:val="36"/>
                <w:szCs w:val="36"/>
              </w:rPr>
            </w:pPr>
          </w:p>
          <w:p w14:paraId="3104D93C" w14:textId="77777777" w:rsidR="007A2FB2" w:rsidRDefault="007A2FB2" w:rsidP="004F1010">
            <w:pPr>
              <w:ind w:right="-1134"/>
              <w:rPr>
                <w:bCs/>
                <w:sz w:val="36"/>
                <w:szCs w:val="36"/>
              </w:rPr>
            </w:pPr>
          </w:p>
          <w:p w14:paraId="130DBA13" w14:textId="59E95A73" w:rsidR="007A2FB2" w:rsidRPr="007A2FB2" w:rsidRDefault="007A2FB2" w:rsidP="004F1010">
            <w:pPr>
              <w:ind w:right="-1134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ok</w:t>
            </w:r>
          </w:p>
        </w:tc>
        <w:tc>
          <w:tcPr>
            <w:tcW w:w="1220" w:type="pct"/>
          </w:tcPr>
          <w:p w14:paraId="4AA86931" w14:textId="04EBE84F" w:rsidR="007A2FB2" w:rsidRDefault="0025355D" w:rsidP="004F1010">
            <w:pPr>
              <w:ind w:right="-1134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Très bonne </w:t>
            </w:r>
          </w:p>
          <w:p w14:paraId="583CD9AA" w14:textId="2AB4467F" w:rsidR="0025355D" w:rsidRDefault="0025355D" w:rsidP="004F1010">
            <w:pPr>
              <w:ind w:right="-1134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Rapidité </w:t>
            </w:r>
          </w:p>
          <w:p w14:paraId="10A82726" w14:textId="09D921D5" w:rsidR="0025355D" w:rsidRPr="0025355D" w:rsidRDefault="0025355D" w:rsidP="004F1010">
            <w:pPr>
              <w:ind w:right="-1134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D’exécution</w:t>
            </w:r>
          </w:p>
        </w:tc>
      </w:tr>
      <w:tr w:rsidR="009570F3" w:rsidRPr="009A0FE4" w14:paraId="46126177" w14:textId="77777777" w:rsidTr="007A2FB2">
        <w:tc>
          <w:tcPr>
            <w:tcW w:w="975" w:type="pct"/>
          </w:tcPr>
          <w:p w14:paraId="5FBE937B" w14:textId="77777777" w:rsidR="00BE4CE8" w:rsidRDefault="007A2FB2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Inscription</w:t>
            </w:r>
          </w:p>
          <w:p w14:paraId="27AF69D6" w14:textId="77777777" w:rsidR="00BE4CE8" w:rsidRDefault="00BE4CE8" w:rsidP="004F1010">
            <w:pPr>
              <w:ind w:right="-1134"/>
              <w:rPr>
                <w:bCs/>
                <w:sz w:val="28"/>
                <w:szCs w:val="28"/>
              </w:rPr>
            </w:pPr>
          </w:p>
          <w:p w14:paraId="2064F18D" w14:textId="77777777" w:rsidR="00BE4CE8" w:rsidRDefault="00BE4CE8" w:rsidP="004F1010">
            <w:pPr>
              <w:ind w:right="-1134"/>
              <w:rPr>
                <w:bCs/>
                <w:sz w:val="28"/>
                <w:szCs w:val="28"/>
              </w:rPr>
            </w:pPr>
          </w:p>
          <w:p w14:paraId="16836383" w14:textId="1F6B210A" w:rsidR="003E746E" w:rsidRPr="007A2FB2" w:rsidRDefault="00BE4CE8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lastRenderedPageBreak/>
              <w:t>accueil</w:t>
            </w:r>
            <w:r w:rsidR="007A2FB2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975" w:type="pct"/>
          </w:tcPr>
          <w:p w14:paraId="1AFCA9F3" w14:textId="4F78D400" w:rsidR="007A2FB2" w:rsidRDefault="00BE4CE8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lastRenderedPageBreak/>
              <w:t>Je</w:t>
            </w:r>
            <w:r w:rsidR="007A2FB2">
              <w:rPr>
                <w:bCs/>
                <w:sz w:val="28"/>
                <w:szCs w:val="28"/>
              </w:rPr>
              <w:t xml:space="preserve"> entrer mes </w:t>
            </w:r>
          </w:p>
          <w:p w14:paraId="75EBDF25" w14:textId="774FBB5E" w:rsidR="007A2FB2" w:rsidRDefault="00BE4CE8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Donnes</w:t>
            </w:r>
            <w:r w:rsidR="007A2FB2">
              <w:rPr>
                <w:bCs/>
                <w:sz w:val="28"/>
                <w:szCs w:val="28"/>
              </w:rPr>
              <w:t xml:space="preserve"> pour </w:t>
            </w:r>
            <w:r>
              <w:rPr>
                <w:bCs/>
                <w:sz w:val="28"/>
                <w:szCs w:val="28"/>
              </w:rPr>
              <w:t>être</w:t>
            </w:r>
          </w:p>
          <w:p w14:paraId="6D69B41A" w14:textId="104F65FF" w:rsidR="007A2FB2" w:rsidRDefault="0020743F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Utilisateur</w:t>
            </w:r>
            <w:r w:rsidR="007A2FB2">
              <w:rPr>
                <w:bCs/>
                <w:sz w:val="28"/>
                <w:szCs w:val="28"/>
              </w:rPr>
              <w:t xml:space="preserve"> </w:t>
            </w:r>
          </w:p>
          <w:p w14:paraId="4962F946" w14:textId="64876A95" w:rsidR="00BE4CE8" w:rsidRDefault="00BE4CE8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lastRenderedPageBreak/>
              <w:t xml:space="preserve">Retour à la page </w:t>
            </w:r>
          </w:p>
          <w:p w14:paraId="3BDF6DF6" w14:textId="176D5191" w:rsidR="00BE4CE8" w:rsidRDefault="00BE4CE8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D’accueil                    </w:t>
            </w:r>
          </w:p>
          <w:p w14:paraId="7FC7E27F" w14:textId="77777777" w:rsidR="007A2FB2" w:rsidRDefault="007A2FB2" w:rsidP="004F1010">
            <w:pPr>
              <w:ind w:right="-1134"/>
              <w:rPr>
                <w:bCs/>
                <w:sz w:val="28"/>
                <w:szCs w:val="28"/>
              </w:rPr>
            </w:pPr>
          </w:p>
          <w:p w14:paraId="498D6671" w14:textId="49497562" w:rsidR="007A2FB2" w:rsidRPr="007A2FB2" w:rsidRDefault="007A2FB2" w:rsidP="004F1010">
            <w:pPr>
              <w:ind w:right="-1134"/>
              <w:rPr>
                <w:bCs/>
                <w:sz w:val="28"/>
                <w:szCs w:val="28"/>
              </w:rPr>
            </w:pPr>
          </w:p>
        </w:tc>
        <w:tc>
          <w:tcPr>
            <w:tcW w:w="975" w:type="pct"/>
          </w:tcPr>
          <w:p w14:paraId="3A8BE201" w14:textId="59B5CD43" w:rsidR="003E746E" w:rsidRDefault="007A2FB2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lastRenderedPageBreak/>
              <w:t xml:space="preserve">Je peux me </w:t>
            </w:r>
          </w:p>
          <w:p w14:paraId="5D995C0E" w14:textId="64D35B95" w:rsidR="007A2FB2" w:rsidRDefault="007A2FB2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Connecter à la </w:t>
            </w:r>
          </w:p>
          <w:p w14:paraId="1150A39A" w14:textId="53A368A7" w:rsidR="007A2FB2" w:rsidRDefault="0020743F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Page</w:t>
            </w:r>
            <w:r w:rsidR="007A2FB2">
              <w:rPr>
                <w:bCs/>
                <w:sz w:val="28"/>
                <w:szCs w:val="28"/>
              </w:rPr>
              <w:t xml:space="preserve"> d’accueil</w:t>
            </w:r>
          </w:p>
          <w:p w14:paraId="45A98BBD" w14:textId="171F224C" w:rsidR="00BE4CE8" w:rsidRDefault="00BE4CE8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lastRenderedPageBreak/>
              <w:t xml:space="preserve">Je retourne à la </w:t>
            </w:r>
          </w:p>
          <w:p w14:paraId="509FCC53" w14:textId="11793CB7" w:rsidR="00BE4CE8" w:rsidRPr="007A2FB2" w:rsidRDefault="00BE4CE8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page d’accueil</w:t>
            </w:r>
          </w:p>
        </w:tc>
        <w:tc>
          <w:tcPr>
            <w:tcW w:w="855" w:type="pct"/>
          </w:tcPr>
          <w:p w14:paraId="53AEDE97" w14:textId="77777777" w:rsidR="003E746E" w:rsidRDefault="003E746E" w:rsidP="004F1010">
            <w:pPr>
              <w:ind w:right="-1134"/>
              <w:rPr>
                <w:b/>
                <w:bCs/>
                <w:sz w:val="36"/>
                <w:szCs w:val="36"/>
              </w:rPr>
            </w:pPr>
          </w:p>
          <w:p w14:paraId="3C21AE3C" w14:textId="77777777" w:rsidR="007A2FB2" w:rsidRDefault="007A2FB2" w:rsidP="004F1010">
            <w:pPr>
              <w:ind w:right="-1134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OK</w:t>
            </w:r>
          </w:p>
          <w:p w14:paraId="14819364" w14:textId="77777777" w:rsidR="00BE4CE8" w:rsidRDefault="00BE4CE8" w:rsidP="004F1010">
            <w:pPr>
              <w:ind w:right="-1134"/>
              <w:rPr>
                <w:b/>
                <w:bCs/>
                <w:sz w:val="36"/>
                <w:szCs w:val="36"/>
              </w:rPr>
            </w:pPr>
          </w:p>
          <w:p w14:paraId="010D27C9" w14:textId="77777777" w:rsidR="00BE4CE8" w:rsidRDefault="00BE4CE8" w:rsidP="004F1010">
            <w:pPr>
              <w:ind w:right="-1134"/>
              <w:rPr>
                <w:b/>
                <w:bCs/>
                <w:sz w:val="36"/>
                <w:szCs w:val="36"/>
              </w:rPr>
            </w:pPr>
          </w:p>
          <w:p w14:paraId="1D6E6CBD" w14:textId="015C475F" w:rsidR="00BE4CE8" w:rsidRPr="009A0FE4" w:rsidRDefault="00BE4CE8" w:rsidP="004F1010">
            <w:pPr>
              <w:ind w:right="-1134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OK</w:t>
            </w:r>
          </w:p>
        </w:tc>
        <w:tc>
          <w:tcPr>
            <w:tcW w:w="1220" w:type="pct"/>
          </w:tcPr>
          <w:p w14:paraId="0A5AC60B" w14:textId="77777777" w:rsidR="003E746E" w:rsidRDefault="0025355D" w:rsidP="004F1010">
            <w:pPr>
              <w:ind w:right="-1134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lastRenderedPageBreak/>
              <w:t>Ca prend un peu</w:t>
            </w:r>
          </w:p>
          <w:p w14:paraId="304E474F" w14:textId="3B0F980B" w:rsidR="0025355D" w:rsidRPr="009A0FE4" w:rsidRDefault="0025355D" w:rsidP="004F1010">
            <w:pPr>
              <w:ind w:right="-1134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De temps </w:t>
            </w:r>
          </w:p>
        </w:tc>
      </w:tr>
      <w:tr w:rsidR="009570F3" w:rsidRPr="009A0FE4" w14:paraId="5E80E2D7" w14:textId="77777777" w:rsidTr="007A2FB2">
        <w:tc>
          <w:tcPr>
            <w:tcW w:w="975" w:type="pct"/>
          </w:tcPr>
          <w:p w14:paraId="4A31DBCF" w14:textId="581B0EDC" w:rsidR="003E746E" w:rsidRPr="0020743F" w:rsidRDefault="00F92F9C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langue</w:t>
            </w:r>
          </w:p>
        </w:tc>
        <w:tc>
          <w:tcPr>
            <w:tcW w:w="975" w:type="pct"/>
          </w:tcPr>
          <w:p w14:paraId="74503974" w14:textId="7B52CD53" w:rsidR="003E746E" w:rsidRDefault="00F92F9C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Choisir la langue </w:t>
            </w:r>
          </w:p>
          <w:p w14:paraId="75CA7C46" w14:textId="34E7BE26" w:rsidR="00F92F9C" w:rsidRPr="00F92F9C" w:rsidRDefault="00F92F9C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De la page web</w:t>
            </w:r>
          </w:p>
        </w:tc>
        <w:tc>
          <w:tcPr>
            <w:tcW w:w="975" w:type="pct"/>
          </w:tcPr>
          <w:p w14:paraId="7515ABDD" w14:textId="5DB92BD8" w:rsidR="003E746E" w:rsidRDefault="00F92F9C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Après le choix de </w:t>
            </w:r>
          </w:p>
          <w:p w14:paraId="0D1AD286" w14:textId="77777777" w:rsidR="00F92F9C" w:rsidRDefault="00F92F9C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La langue la page </w:t>
            </w:r>
          </w:p>
          <w:p w14:paraId="2D622D0C" w14:textId="1A5A5BE3" w:rsidR="00F92F9C" w:rsidRDefault="00F92F9C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Web pourra être</w:t>
            </w:r>
          </w:p>
          <w:p w14:paraId="3A324457" w14:textId="0309E829" w:rsidR="00F92F9C" w:rsidRDefault="00F92F9C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En anglais, français</w:t>
            </w:r>
          </w:p>
          <w:p w14:paraId="740E6EBB" w14:textId="3A5C4176" w:rsidR="00F92F9C" w:rsidRPr="00F92F9C" w:rsidRDefault="00F92F9C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Ou espagnol</w:t>
            </w:r>
          </w:p>
        </w:tc>
        <w:tc>
          <w:tcPr>
            <w:tcW w:w="855" w:type="pct"/>
          </w:tcPr>
          <w:p w14:paraId="7BE867CB" w14:textId="77777777" w:rsidR="003E746E" w:rsidRDefault="003E746E" w:rsidP="004F1010">
            <w:pPr>
              <w:ind w:right="-1134"/>
              <w:rPr>
                <w:b/>
                <w:bCs/>
                <w:sz w:val="36"/>
                <w:szCs w:val="36"/>
              </w:rPr>
            </w:pPr>
          </w:p>
          <w:p w14:paraId="21FE1E5E" w14:textId="77777777" w:rsidR="00F92F9C" w:rsidRDefault="00F92F9C" w:rsidP="004F1010">
            <w:pPr>
              <w:ind w:right="-1134"/>
              <w:rPr>
                <w:b/>
                <w:bCs/>
                <w:sz w:val="36"/>
                <w:szCs w:val="36"/>
              </w:rPr>
            </w:pPr>
          </w:p>
          <w:p w14:paraId="2188C370" w14:textId="77777777" w:rsidR="00F92F9C" w:rsidRDefault="00F92F9C" w:rsidP="004F1010">
            <w:pPr>
              <w:ind w:right="-1134"/>
              <w:rPr>
                <w:b/>
                <w:bCs/>
                <w:sz w:val="36"/>
                <w:szCs w:val="36"/>
              </w:rPr>
            </w:pPr>
          </w:p>
          <w:p w14:paraId="68BAEBF3" w14:textId="0FD0EFFD" w:rsidR="00F92F9C" w:rsidRPr="009A0FE4" w:rsidRDefault="00F92F9C" w:rsidP="004F1010">
            <w:pPr>
              <w:ind w:right="-1134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NON TESTER</w:t>
            </w:r>
          </w:p>
        </w:tc>
        <w:tc>
          <w:tcPr>
            <w:tcW w:w="1220" w:type="pct"/>
          </w:tcPr>
          <w:p w14:paraId="65FAB865" w14:textId="77777777" w:rsidR="003E746E" w:rsidRPr="009A0FE4" w:rsidRDefault="003E746E" w:rsidP="004F1010">
            <w:pPr>
              <w:ind w:right="-1134"/>
              <w:rPr>
                <w:b/>
                <w:bCs/>
                <w:sz w:val="36"/>
                <w:szCs w:val="36"/>
              </w:rPr>
            </w:pPr>
          </w:p>
        </w:tc>
      </w:tr>
      <w:tr w:rsidR="009570F3" w:rsidRPr="009A0FE4" w14:paraId="3239A707" w14:textId="77777777" w:rsidTr="007A2FB2">
        <w:tc>
          <w:tcPr>
            <w:tcW w:w="975" w:type="pct"/>
          </w:tcPr>
          <w:p w14:paraId="118B3E61" w14:textId="3D69AED6" w:rsidR="003E746E" w:rsidRPr="00F92F9C" w:rsidRDefault="00F92F9C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Rechercher</w:t>
            </w:r>
          </w:p>
        </w:tc>
        <w:tc>
          <w:tcPr>
            <w:tcW w:w="975" w:type="pct"/>
          </w:tcPr>
          <w:p w14:paraId="68AA201B" w14:textId="57D23F17" w:rsidR="003E746E" w:rsidRDefault="00F92F9C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Trouver un </w:t>
            </w:r>
          </w:p>
          <w:p w14:paraId="225A63B0" w14:textId="7AF1E369" w:rsidR="00F92F9C" w:rsidRDefault="000B5476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Élément</w:t>
            </w:r>
            <w:r w:rsidR="00F92F9C">
              <w:rPr>
                <w:bCs/>
                <w:sz w:val="28"/>
                <w:szCs w:val="28"/>
              </w:rPr>
              <w:t xml:space="preserve"> de la page</w:t>
            </w:r>
          </w:p>
          <w:p w14:paraId="25E4D4C6" w14:textId="743C32B1" w:rsidR="00F92F9C" w:rsidRPr="00F92F9C" w:rsidRDefault="00F92F9C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web</w:t>
            </w:r>
          </w:p>
        </w:tc>
        <w:tc>
          <w:tcPr>
            <w:tcW w:w="975" w:type="pct"/>
          </w:tcPr>
          <w:p w14:paraId="5F3A7D69" w14:textId="1248A79D" w:rsidR="000B5476" w:rsidRDefault="000B5476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L’élément saisi (</w:t>
            </w:r>
          </w:p>
          <w:p w14:paraId="43FCB9BF" w14:textId="72F5F953" w:rsidR="000B5476" w:rsidRDefault="000B5476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appartenant à la </w:t>
            </w:r>
          </w:p>
          <w:p w14:paraId="2DC43B6A" w14:textId="77777777" w:rsidR="000B5476" w:rsidRDefault="000B5476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page web en </w:t>
            </w:r>
          </w:p>
          <w:p w14:paraId="7D4841C2" w14:textId="75D14A76" w:rsidR="003E746E" w:rsidRDefault="000B5476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question) </w:t>
            </w:r>
          </w:p>
          <w:p w14:paraId="6713904D" w14:textId="77777777" w:rsidR="000B5476" w:rsidRDefault="000B5476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dans la barre de </w:t>
            </w:r>
          </w:p>
          <w:p w14:paraId="1688CC9D" w14:textId="590B128D" w:rsidR="000B5476" w:rsidRDefault="000B5476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Recherche dois </w:t>
            </w:r>
          </w:p>
          <w:p w14:paraId="31F1CD5B" w14:textId="77777777" w:rsidR="000B5476" w:rsidRDefault="000B5476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automatiquement</w:t>
            </w:r>
          </w:p>
          <w:p w14:paraId="56C378FC" w14:textId="19AA6586" w:rsidR="000B5476" w:rsidRPr="000B5476" w:rsidRDefault="000B5476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s’afficher </w:t>
            </w:r>
          </w:p>
        </w:tc>
        <w:tc>
          <w:tcPr>
            <w:tcW w:w="855" w:type="pct"/>
          </w:tcPr>
          <w:p w14:paraId="71C5A1C6" w14:textId="77777777" w:rsidR="003E746E" w:rsidRDefault="003E746E" w:rsidP="004F1010">
            <w:pPr>
              <w:ind w:right="-1134"/>
              <w:rPr>
                <w:b/>
                <w:bCs/>
                <w:sz w:val="36"/>
                <w:szCs w:val="36"/>
              </w:rPr>
            </w:pPr>
          </w:p>
          <w:p w14:paraId="2AD50715" w14:textId="77777777" w:rsidR="000B5476" w:rsidRDefault="000B5476" w:rsidP="004F1010">
            <w:pPr>
              <w:ind w:right="-1134"/>
              <w:rPr>
                <w:b/>
                <w:bCs/>
                <w:sz w:val="36"/>
                <w:szCs w:val="36"/>
              </w:rPr>
            </w:pPr>
          </w:p>
          <w:p w14:paraId="37BA3164" w14:textId="77777777" w:rsidR="000B5476" w:rsidRDefault="000B5476" w:rsidP="004F1010">
            <w:pPr>
              <w:ind w:right="-1134"/>
              <w:rPr>
                <w:b/>
                <w:bCs/>
                <w:sz w:val="36"/>
                <w:szCs w:val="36"/>
              </w:rPr>
            </w:pPr>
          </w:p>
          <w:p w14:paraId="5C431AF0" w14:textId="77777777" w:rsidR="00172E26" w:rsidRDefault="00172E26" w:rsidP="004F1010">
            <w:pPr>
              <w:ind w:right="-1134"/>
              <w:rPr>
                <w:b/>
                <w:bCs/>
                <w:sz w:val="36"/>
                <w:szCs w:val="36"/>
              </w:rPr>
            </w:pPr>
          </w:p>
          <w:p w14:paraId="1EB9524D" w14:textId="77777777" w:rsidR="00172E26" w:rsidRDefault="00172E26" w:rsidP="004F1010">
            <w:pPr>
              <w:ind w:right="-1134"/>
              <w:rPr>
                <w:b/>
                <w:bCs/>
                <w:sz w:val="36"/>
                <w:szCs w:val="36"/>
              </w:rPr>
            </w:pPr>
          </w:p>
          <w:p w14:paraId="24053936" w14:textId="369BDC07" w:rsidR="00172E26" w:rsidRPr="009A0FE4" w:rsidRDefault="00172E26" w:rsidP="004F1010">
            <w:pPr>
              <w:ind w:right="-1134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NON TESTER</w:t>
            </w:r>
          </w:p>
        </w:tc>
        <w:tc>
          <w:tcPr>
            <w:tcW w:w="1220" w:type="pct"/>
          </w:tcPr>
          <w:p w14:paraId="7770820A" w14:textId="1CE11BA2" w:rsidR="003E746E" w:rsidRPr="009A0FE4" w:rsidRDefault="000B5476" w:rsidP="004F1010">
            <w:pPr>
              <w:ind w:right="-1134"/>
              <w:rPr>
                <w:b/>
                <w:bCs/>
                <w:sz w:val="36"/>
                <w:szCs w:val="36"/>
              </w:rPr>
            </w:pPr>
            <w:del w:id="4" w:author="SORO ANGE MIGUEL" w:date="2022-03-29T13:43:00Z">
              <w:r w:rsidDel="008775B4">
                <w:rPr>
                  <w:b/>
                  <w:bCs/>
                  <w:sz w:val="36"/>
                  <w:szCs w:val="36"/>
                </w:rPr>
                <w:delText>Exécution lente</w:delText>
              </w:r>
            </w:del>
          </w:p>
        </w:tc>
      </w:tr>
      <w:tr w:rsidR="009570F3" w:rsidRPr="009A0FE4" w14:paraId="6149A760" w14:textId="77777777" w:rsidTr="007A2FB2">
        <w:tc>
          <w:tcPr>
            <w:tcW w:w="975" w:type="pct"/>
          </w:tcPr>
          <w:p w14:paraId="68C998DF" w14:textId="5ED2D527" w:rsidR="003E746E" w:rsidRPr="000B5476" w:rsidRDefault="000B5476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Ouvrir un projet</w:t>
            </w:r>
          </w:p>
        </w:tc>
        <w:tc>
          <w:tcPr>
            <w:tcW w:w="975" w:type="pct"/>
          </w:tcPr>
          <w:p w14:paraId="67EE1777" w14:textId="77777777" w:rsidR="003E746E" w:rsidRDefault="000B5476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En tant que </w:t>
            </w:r>
          </w:p>
          <w:p w14:paraId="78A828B0" w14:textId="77777777" w:rsidR="000B5476" w:rsidRDefault="000B5476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Utilisateur je dois</w:t>
            </w:r>
          </w:p>
          <w:p w14:paraId="1501113B" w14:textId="7F564D2E" w:rsidR="000B5476" w:rsidRDefault="000B5476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débuter mon </w:t>
            </w:r>
          </w:p>
          <w:p w14:paraId="18FAA158" w14:textId="6A53D35D" w:rsidR="000B5476" w:rsidRPr="000B5476" w:rsidRDefault="000B5476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projet</w:t>
            </w:r>
          </w:p>
        </w:tc>
        <w:tc>
          <w:tcPr>
            <w:tcW w:w="975" w:type="pct"/>
          </w:tcPr>
          <w:p w14:paraId="07A189D2" w14:textId="5761D637" w:rsidR="003E746E" w:rsidRDefault="004E3A47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Après</w:t>
            </w:r>
            <w:r w:rsidR="00362FD3">
              <w:rPr>
                <w:bCs/>
                <w:sz w:val="28"/>
                <w:szCs w:val="28"/>
              </w:rPr>
              <w:t xml:space="preserve"> avoir saisir </w:t>
            </w:r>
          </w:p>
          <w:p w14:paraId="34B6AAFF" w14:textId="341A7702" w:rsidR="00362FD3" w:rsidRDefault="00362FD3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Les coordonnes du</w:t>
            </w:r>
          </w:p>
          <w:p w14:paraId="76545739" w14:textId="6FC56095" w:rsidR="00362FD3" w:rsidRDefault="00362FD3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Projet je peux </w:t>
            </w:r>
          </w:p>
          <w:p w14:paraId="021719D0" w14:textId="731B55BE" w:rsidR="00362FD3" w:rsidRDefault="00362FD3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Commencer la </w:t>
            </w:r>
          </w:p>
          <w:p w14:paraId="7AB55B92" w14:textId="07FC5990" w:rsidR="00362FD3" w:rsidRDefault="004E3A47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Rédaction</w:t>
            </w:r>
            <w:r w:rsidR="00362FD3">
              <w:rPr>
                <w:bCs/>
                <w:sz w:val="28"/>
                <w:szCs w:val="28"/>
              </w:rPr>
              <w:t xml:space="preserve"> du </w:t>
            </w:r>
            <w:r>
              <w:rPr>
                <w:bCs/>
                <w:sz w:val="28"/>
                <w:szCs w:val="28"/>
              </w:rPr>
              <w:t xml:space="preserve">WBS </w:t>
            </w:r>
          </w:p>
          <w:p w14:paraId="620C69E2" w14:textId="013C5FE1" w:rsidR="00362FD3" w:rsidRPr="00362FD3" w:rsidRDefault="00362FD3" w:rsidP="004F1010">
            <w:pPr>
              <w:ind w:right="-1134"/>
              <w:rPr>
                <w:bCs/>
                <w:sz w:val="28"/>
                <w:szCs w:val="28"/>
              </w:rPr>
            </w:pPr>
          </w:p>
        </w:tc>
        <w:tc>
          <w:tcPr>
            <w:tcW w:w="855" w:type="pct"/>
          </w:tcPr>
          <w:p w14:paraId="4CEBC5DF" w14:textId="77777777" w:rsidR="003E746E" w:rsidRDefault="003E746E" w:rsidP="004F1010">
            <w:pPr>
              <w:ind w:right="-1134"/>
              <w:rPr>
                <w:b/>
                <w:bCs/>
                <w:sz w:val="36"/>
                <w:szCs w:val="36"/>
              </w:rPr>
            </w:pPr>
          </w:p>
          <w:p w14:paraId="4832EE6C" w14:textId="77777777" w:rsidR="00362FD3" w:rsidRDefault="00362FD3" w:rsidP="004F1010">
            <w:pPr>
              <w:ind w:right="-1134"/>
              <w:rPr>
                <w:b/>
                <w:bCs/>
                <w:sz w:val="36"/>
                <w:szCs w:val="36"/>
              </w:rPr>
            </w:pPr>
          </w:p>
          <w:p w14:paraId="1146F6CB" w14:textId="1E239EE8" w:rsidR="00362FD3" w:rsidRPr="009A0FE4" w:rsidRDefault="00362FD3" w:rsidP="004F1010">
            <w:pPr>
              <w:ind w:right="-1134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OK</w:t>
            </w:r>
          </w:p>
        </w:tc>
        <w:tc>
          <w:tcPr>
            <w:tcW w:w="1220" w:type="pct"/>
          </w:tcPr>
          <w:p w14:paraId="281CF895" w14:textId="77777777" w:rsidR="00362FD3" w:rsidRDefault="00362FD3" w:rsidP="00362FD3">
            <w:pPr>
              <w:ind w:right="-1134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Très bonne </w:t>
            </w:r>
          </w:p>
          <w:p w14:paraId="7A794238" w14:textId="77777777" w:rsidR="00362FD3" w:rsidRDefault="00362FD3" w:rsidP="00362FD3">
            <w:pPr>
              <w:ind w:right="-1134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Rapidité </w:t>
            </w:r>
          </w:p>
          <w:p w14:paraId="6A768E9A" w14:textId="18EE533C" w:rsidR="003E746E" w:rsidRPr="009A0FE4" w:rsidRDefault="00362FD3" w:rsidP="00362FD3">
            <w:pPr>
              <w:ind w:right="-1134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D’exécution</w:t>
            </w:r>
          </w:p>
        </w:tc>
      </w:tr>
      <w:tr w:rsidR="009570F3" w:rsidRPr="009A0FE4" w14:paraId="6A01C03D" w14:textId="77777777" w:rsidTr="007A2FB2">
        <w:tc>
          <w:tcPr>
            <w:tcW w:w="975" w:type="pct"/>
          </w:tcPr>
          <w:p w14:paraId="61A6EA43" w14:textId="48525CF3" w:rsidR="003E746E" w:rsidRPr="004E3A47" w:rsidRDefault="004E3A47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Projet précèdent </w:t>
            </w:r>
          </w:p>
        </w:tc>
        <w:tc>
          <w:tcPr>
            <w:tcW w:w="975" w:type="pct"/>
          </w:tcPr>
          <w:p w14:paraId="6465A42A" w14:textId="73998741" w:rsidR="003E746E" w:rsidRDefault="004E3A47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En tant que </w:t>
            </w:r>
          </w:p>
          <w:p w14:paraId="182DF81B" w14:textId="49963822" w:rsidR="004E3A47" w:rsidRDefault="004E3A47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Utilisateur </w:t>
            </w:r>
          </w:p>
          <w:p w14:paraId="2B0682D9" w14:textId="77777777" w:rsidR="004E3A47" w:rsidRDefault="004E3A47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je peux me </w:t>
            </w:r>
          </w:p>
          <w:p w14:paraId="731ABFDD" w14:textId="0ECF627F" w:rsidR="004E3A47" w:rsidRDefault="004E3A47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Connecter au </w:t>
            </w:r>
          </w:p>
          <w:p w14:paraId="270373A3" w14:textId="14FD7B8A" w:rsidR="004E3A47" w:rsidRDefault="004E3A47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Projet précèdent</w:t>
            </w:r>
          </w:p>
          <w:p w14:paraId="5B75E4C1" w14:textId="57A86AEC" w:rsidR="004E3A47" w:rsidRPr="004E3A47" w:rsidRDefault="004E3A47" w:rsidP="004F1010">
            <w:pPr>
              <w:ind w:right="-1134"/>
              <w:rPr>
                <w:bCs/>
                <w:sz w:val="28"/>
                <w:szCs w:val="28"/>
              </w:rPr>
            </w:pPr>
          </w:p>
        </w:tc>
        <w:tc>
          <w:tcPr>
            <w:tcW w:w="975" w:type="pct"/>
          </w:tcPr>
          <w:p w14:paraId="6C0CC43E" w14:textId="67A658D7" w:rsidR="003E746E" w:rsidRDefault="004E3A47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Être rediriger vers </w:t>
            </w:r>
          </w:p>
          <w:p w14:paraId="1B379A87" w14:textId="77777777" w:rsidR="004E3A47" w:rsidRDefault="004E3A47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le projet </w:t>
            </w:r>
          </w:p>
          <w:p w14:paraId="54D5A6D7" w14:textId="749AC38B" w:rsidR="004E3A47" w:rsidRPr="004E3A47" w:rsidRDefault="004E3A47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précèdent</w:t>
            </w:r>
          </w:p>
        </w:tc>
        <w:tc>
          <w:tcPr>
            <w:tcW w:w="855" w:type="pct"/>
          </w:tcPr>
          <w:p w14:paraId="27946B01" w14:textId="77777777" w:rsidR="003E746E" w:rsidRDefault="003E746E" w:rsidP="004F1010">
            <w:pPr>
              <w:ind w:right="-1134"/>
              <w:rPr>
                <w:b/>
                <w:bCs/>
                <w:sz w:val="36"/>
                <w:szCs w:val="36"/>
              </w:rPr>
            </w:pPr>
          </w:p>
          <w:p w14:paraId="58829D7E" w14:textId="77777777" w:rsidR="004E3A47" w:rsidRDefault="004E3A47" w:rsidP="004F1010">
            <w:pPr>
              <w:ind w:right="-1134"/>
              <w:rPr>
                <w:b/>
                <w:bCs/>
                <w:sz w:val="36"/>
                <w:szCs w:val="36"/>
              </w:rPr>
            </w:pPr>
          </w:p>
          <w:p w14:paraId="3C703ADC" w14:textId="77777777" w:rsidR="004E3A47" w:rsidRDefault="004E3A47" w:rsidP="004F1010">
            <w:pPr>
              <w:ind w:right="-1134"/>
              <w:rPr>
                <w:b/>
                <w:bCs/>
                <w:sz w:val="36"/>
                <w:szCs w:val="36"/>
              </w:rPr>
            </w:pPr>
          </w:p>
          <w:p w14:paraId="236E6112" w14:textId="19ED0A01" w:rsidR="00041163" w:rsidRPr="009A0FE4" w:rsidRDefault="00041163" w:rsidP="004F1010">
            <w:pPr>
              <w:ind w:right="-1134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OK</w:t>
            </w:r>
          </w:p>
        </w:tc>
        <w:tc>
          <w:tcPr>
            <w:tcW w:w="1220" w:type="pct"/>
          </w:tcPr>
          <w:p w14:paraId="2C07D0B0" w14:textId="77777777" w:rsidR="003E746E" w:rsidRDefault="003E746E" w:rsidP="004F1010">
            <w:pPr>
              <w:ind w:right="-1134"/>
              <w:rPr>
                <w:b/>
                <w:bCs/>
                <w:sz w:val="36"/>
                <w:szCs w:val="36"/>
              </w:rPr>
            </w:pPr>
          </w:p>
          <w:p w14:paraId="30AAA085" w14:textId="793F20B9" w:rsidR="00041163" w:rsidRDefault="00105C2C" w:rsidP="004F1010">
            <w:pPr>
              <w:ind w:right="-1134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Rapidité </w:t>
            </w:r>
          </w:p>
          <w:p w14:paraId="2B34C649" w14:textId="2F773AF2" w:rsidR="00105C2C" w:rsidRDefault="00105C2C" w:rsidP="004F1010">
            <w:pPr>
              <w:ind w:right="-1134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D’exécution </w:t>
            </w:r>
          </w:p>
          <w:p w14:paraId="4A9E0A53" w14:textId="77777777" w:rsidR="00105C2C" w:rsidRDefault="00105C2C" w:rsidP="004F1010">
            <w:pPr>
              <w:ind w:right="-1134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En fonction de la</w:t>
            </w:r>
          </w:p>
          <w:p w14:paraId="5C8EB6A5" w14:textId="705AAF10" w:rsidR="00105C2C" w:rsidRPr="009A0FE4" w:rsidRDefault="00105C2C" w:rsidP="004F1010">
            <w:pPr>
              <w:ind w:right="-1134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Connection</w:t>
            </w:r>
          </w:p>
        </w:tc>
      </w:tr>
      <w:tr w:rsidR="009570F3" w:rsidRPr="009A0FE4" w14:paraId="6FB5FEC5" w14:textId="77777777" w:rsidTr="007A2FB2">
        <w:tc>
          <w:tcPr>
            <w:tcW w:w="975" w:type="pct"/>
          </w:tcPr>
          <w:p w14:paraId="6038DE5E" w14:textId="64A84CA2" w:rsidR="00815F57" w:rsidRPr="00815F57" w:rsidRDefault="00815F57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Delete this project</w:t>
            </w:r>
          </w:p>
        </w:tc>
        <w:tc>
          <w:tcPr>
            <w:tcW w:w="975" w:type="pct"/>
          </w:tcPr>
          <w:p w14:paraId="6F362542" w14:textId="678FCC71" w:rsidR="003E746E" w:rsidRDefault="00815F57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En tant que </w:t>
            </w:r>
          </w:p>
          <w:p w14:paraId="53E928B7" w14:textId="75151225" w:rsidR="00815F57" w:rsidRDefault="00815F57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utilisateur je </w:t>
            </w:r>
          </w:p>
          <w:p w14:paraId="41883C6A" w14:textId="77777777" w:rsidR="00815F57" w:rsidRDefault="00815F57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peux supprimer </w:t>
            </w:r>
          </w:p>
          <w:p w14:paraId="30C7120E" w14:textId="77777777" w:rsidR="00815F57" w:rsidRDefault="00815F57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un projet déjà </w:t>
            </w:r>
          </w:p>
          <w:p w14:paraId="6B0E2B56" w14:textId="371416D7" w:rsidR="00815F57" w:rsidRDefault="00815F57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créer ou en </w:t>
            </w:r>
          </w:p>
          <w:p w14:paraId="00B79FCF" w14:textId="5AB6B13E" w:rsidR="00815F57" w:rsidRPr="00815F57" w:rsidRDefault="00815F57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cours </w:t>
            </w:r>
          </w:p>
        </w:tc>
        <w:tc>
          <w:tcPr>
            <w:tcW w:w="975" w:type="pct"/>
          </w:tcPr>
          <w:p w14:paraId="0BD45CE9" w14:textId="7D28E998" w:rsidR="00815F57" w:rsidRDefault="00815F57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Le projet créer où</w:t>
            </w:r>
          </w:p>
          <w:p w14:paraId="0A0F5DA3" w14:textId="77777777" w:rsidR="00815F57" w:rsidRDefault="00815F57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en cour sera </w:t>
            </w:r>
          </w:p>
          <w:p w14:paraId="4A636BD5" w14:textId="450C8C09" w:rsidR="00815F57" w:rsidRDefault="00815F57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immédiatement</w:t>
            </w:r>
          </w:p>
          <w:p w14:paraId="1F7A6BA5" w14:textId="511D3BA0" w:rsidR="00815F57" w:rsidRPr="00815F57" w:rsidRDefault="00815F57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effacer</w:t>
            </w:r>
          </w:p>
        </w:tc>
        <w:tc>
          <w:tcPr>
            <w:tcW w:w="855" w:type="pct"/>
          </w:tcPr>
          <w:p w14:paraId="18682A5C" w14:textId="77777777" w:rsidR="003E746E" w:rsidRDefault="003E746E" w:rsidP="004F1010">
            <w:pPr>
              <w:ind w:right="-1134"/>
              <w:rPr>
                <w:b/>
                <w:bCs/>
                <w:sz w:val="36"/>
                <w:szCs w:val="36"/>
              </w:rPr>
            </w:pPr>
          </w:p>
          <w:p w14:paraId="4D0940CC" w14:textId="77777777" w:rsidR="00815F57" w:rsidRDefault="00815F57" w:rsidP="004F1010">
            <w:pPr>
              <w:ind w:right="-1134"/>
              <w:rPr>
                <w:b/>
                <w:bCs/>
                <w:sz w:val="36"/>
                <w:szCs w:val="36"/>
              </w:rPr>
            </w:pPr>
          </w:p>
          <w:p w14:paraId="7ECEFEC1" w14:textId="77777777" w:rsidR="00815F57" w:rsidRDefault="00815F57" w:rsidP="004F1010">
            <w:pPr>
              <w:ind w:right="-1134"/>
              <w:rPr>
                <w:b/>
                <w:bCs/>
                <w:sz w:val="36"/>
                <w:szCs w:val="36"/>
              </w:rPr>
            </w:pPr>
          </w:p>
          <w:p w14:paraId="36804933" w14:textId="5DD683A7" w:rsidR="00815F57" w:rsidRPr="009A0FE4" w:rsidRDefault="008775B4" w:rsidP="004F1010">
            <w:pPr>
              <w:ind w:right="-1134"/>
              <w:rPr>
                <w:b/>
                <w:bCs/>
                <w:sz w:val="36"/>
                <w:szCs w:val="36"/>
              </w:rPr>
            </w:pPr>
            <w:ins w:id="5" w:author="SORO ANGE MIGUEL" w:date="2022-03-29T13:43:00Z">
              <w:r>
                <w:rPr>
                  <w:b/>
                  <w:bCs/>
                  <w:sz w:val="36"/>
                  <w:szCs w:val="36"/>
                </w:rPr>
                <w:t>ok</w:t>
              </w:r>
            </w:ins>
            <w:del w:id="6" w:author="SORO ANGE MIGUEL" w:date="2022-03-29T13:43:00Z">
              <w:r w:rsidR="00815F57" w:rsidDel="008775B4">
                <w:rPr>
                  <w:b/>
                  <w:bCs/>
                  <w:sz w:val="36"/>
                  <w:szCs w:val="36"/>
                </w:rPr>
                <w:delText>NON TESTER</w:delText>
              </w:r>
            </w:del>
          </w:p>
        </w:tc>
        <w:tc>
          <w:tcPr>
            <w:tcW w:w="1220" w:type="pct"/>
          </w:tcPr>
          <w:p w14:paraId="7284E79A" w14:textId="77777777" w:rsidR="003E746E" w:rsidRPr="009A0FE4" w:rsidRDefault="003E746E" w:rsidP="004F1010">
            <w:pPr>
              <w:ind w:right="-1134"/>
              <w:rPr>
                <w:b/>
                <w:bCs/>
                <w:sz w:val="36"/>
                <w:szCs w:val="36"/>
              </w:rPr>
            </w:pPr>
          </w:p>
        </w:tc>
      </w:tr>
      <w:tr w:rsidR="009570F3" w:rsidRPr="009A0FE4" w14:paraId="7AAB6F5D" w14:textId="77777777" w:rsidTr="007A2FB2">
        <w:tc>
          <w:tcPr>
            <w:tcW w:w="975" w:type="pct"/>
          </w:tcPr>
          <w:p w14:paraId="33FBC746" w14:textId="3918043A" w:rsidR="003E746E" w:rsidRPr="001A2CD3" w:rsidRDefault="001A2CD3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WBS</w:t>
            </w:r>
          </w:p>
        </w:tc>
        <w:tc>
          <w:tcPr>
            <w:tcW w:w="975" w:type="pct"/>
          </w:tcPr>
          <w:p w14:paraId="7398313E" w14:textId="12B2B90D" w:rsidR="0052379C" w:rsidRDefault="0052379C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Je dois définir </w:t>
            </w:r>
          </w:p>
          <w:p w14:paraId="76886764" w14:textId="44632028" w:rsidR="0047554C" w:rsidRDefault="0052379C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Chacune ds étapes</w:t>
            </w:r>
          </w:p>
          <w:p w14:paraId="43896A00" w14:textId="77777777" w:rsidR="0052379C" w:rsidRDefault="0052379C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De mon projet </w:t>
            </w:r>
          </w:p>
          <w:p w14:paraId="4FD114BE" w14:textId="2A56DD7E" w:rsidR="0052379C" w:rsidRDefault="0052379C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Avec leur temps de </w:t>
            </w:r>
          </w:p>
          <w:p w14:paraId="5D189E12" w14:textId="0221019F" w:rsidR="0052379C" w:rsidRPr="0047554C" w:rsidRDefault="0052379C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Réalisation </w:t>
            </w:r>
          </w:p>
        </w:tc>
        <w:tc>
          <w:tcPr>
            <w:tcW w:w="975" w:type="pct"/>
          </w:tcPr>
          <w:p w14:paraId="2992DD0A" w14:textId="6EE51FC1" w:rsidR="003E746E" w:rsidRDefault="0052379C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les éléments </w:t>
            </w:r>
          </w:p>
          <w:p w14:paraId="27AF41EC" w14:textId="77EB3F21" w:rsidR="0052379C" w:rsidRDefault="0052379C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Saisi doivent </w:t>
            </w:r>
          </w:p>
          <w:p w14:paraId="147509FC" w14:textId="1643200A" w:rsidR="0052379C" w:rsidRPr="0052379C" w:rsidRDefault="0052379C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enregistrer </w:t>
            </w:r>
          </w:p>
        </w:tc>
        <w:tc>
          <w:tcPr>
            <w:tcW w:w="855" w:type="pct"/>
          </w:tcPr>
          <w:p w14:paraId="690CBC2C" w14:textId="67002725" w:rsidR="0052379C" w:rsidRDefault="0052379C" w:rsidP="004F1010">
            <w:pPr>
              <w:ind w:right="-1134"/>
              <w:rPr>
                <w:b/>
                <w:bCs/>
                <w:sz w:val="36"/>
                <w:szCs w:val="36"/>
              </w:rPr>
            </w:pPr>
          </w:p>
          <w:p w14:paraId="0BEAB659" w14:textId="46622A21" w:rsidR="0052379C" w:rsidRDefault="0052379C" w:rsidP="0052379C">
            <w:pPr>
              <w:rPr>
                <w:sz w:val="36"/>
                <w:szCs w:val="36"/>
              </w:rPr>
            </w:pPr>
          </w:p>
          <w:p w14:paraId="3EF71DDD" w14:textId="41CEE2EE" w:rsidR="0052379C" w:rsidRPr="0052379C" w:rsidRDefault="0052379C" w:rsidP="0052379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OK</w:t>
            </w:r>
          </w:p>
        </w:tc>
        <w:tc>
          <w:tcPr>
            <w:tcW w:w="1220" w:type="pct"/>
          </w:tcPr>
          <w:p w14:paraId="34F8C8E3" w14:textId="77777777" w:rsidR="003E746E" w:rsidRDefault="003E746E" w:rsidP="004F1010">
            <w:pPr>
              <w:ind w:right="-1134"/>
              <w:rPr>
                <w:b/>
                <w:bCs/>
                <w:sz w:val="36"/>
                <w:szCs w:val="36"/>
              </w:rPr>
            </w:pPr>
          </w:p>
          <w:p w14:paraId="78ACC7D5" w14:textId="7D3DE23B" w:rsidR="0052379C" w:rsidRDefault="0052379C" w:rsidP="004F1010">
            <w:pPr>
              <w:ind w:right="-1134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Rapidité </w:t>
            </w:r>
          </w:p>
          <w:p w14:paraId="289BC398" w14:textId="50722E5D" w:rsidR="0052379C" w:rsidRPr="009A0FE4" w:rsidRDefault="0052379C" w:rsidP="004F1010">
            <w:pPr>
              <w:ind w:right="-1134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D’exécution </w:t>
            </w:r>
          </w:p>
        </w:tc>
      </w:tr>
      <w:tr w:rsidR="009570F3" w:rsidRPr="009A0FE4" w14:paraId="13C38E89" w14:textId="77777777" w:rsidTr="007A2FB2">
        <w:tc>
          <w:tcPr>
            <w:tcW w:w="975" w:type="pct"/>
          </w:tcPr>
          <w:p w14:paraId="1DDC3820" w14:textId="09506877" w:rsidR="003E746E" w:rsidRPr="001A2CD3" w:rsidRDefault="00EB2B29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lastRenderedPageBreak/>
              <w:t xml:space="preserve">Nom de tache </w:t>
            </w:r>
          </w:p>
        </w:tc>
        <w:tc>
          <w:tcPr>
            <w:tcW w:w="975" w:type="pct"/>
          </w:tcPr>
          <w:p w14:paraId="60EFFDDB" w14:textId="4BAAFF5C" w:rsidR="003E746E" w:rsidRDefault="00B120A8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En</w:t>
            </w:r>
            <w:r w:rsidR="00EB2B29">
              <w:rPr>
                <w:bCs/>
                <w:sz w:val="28"/>
                <w:szCs w:val="28"/>
              </w:rPr>
              <w:t xml:space="preserve"> tant que </w:t>
            </w:r>
          </w:p>
          <w:p w14:paraId="324FC2BE" w14:textId="509DC876" w:rsidR="00EB2B29" w:rsidRDefault="00B120A8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Utilisateur</w:t>
            </w:r>
            <w:r w:rsidR="00EB2B29">
              <w:rPr>
                <w:bCs/>
                <w:sz w:val="28"/>
                <w:szCs w:val="28"/>
              </w:rPr>
              <w:t xml:space="preserve"> </w:t>
            </w:r>
          </w:p>
          <w:p w14:paraId="5FE4EF1A" w14:textId="38BAF864" w:rsidR="00EB2B29" w:rsidRDefault="00B120A8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J’indique</w:t>
            </w:r>
            <w:r w:rsidR="00EB2B29">
              <w:rPr>
                <w:bCs/>
                <w:sz w:val="28"/>
                <w:szCs w:val="28"/>
              </w:rPr>
              <w:t xml:space="preserve"> les </w:t>
            </w:r>
          </w:p>
          <w:p w14:paraId="49B9B660" w14:textId="3082A8AF" w:rsidR="00EB2B29" w:rsidRDefault="00B120A8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non</w:t>
            </w:r>
            <w:r w:rsidR="00EB2B29">
              <w:rPr>
                <w:bCs/>
                <w:sz w:val="28"/>
                <w:szCs w:val="28"/>
              </w:rPr>
              <w:t xml:space="preserve"> de taches</w:t>
            </w:r>
          </w:p>
          <w:p w14:paraId="6D6A218D" w14:textId="12277EF6" w:rsidR="00EB2B29" w:rsidRDefault="00EB2B29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de projets</w:t>
            </w:r>
          </w:p>
          <w:p w14:paraId="2461E87C" w14:textId="04881C9C" w:rsidR="00EB2B29" w:rsidRPr="00EB2B29" w:rsidRDefault="00EB2B29" w:rsidP="004F1010">
            <w:pPr>
              <w:ind w:right="-1134"/>
              <w:rPr>
                <w:bCs/>
                <w:sz w:val="28"/>
                <w:szCs w:val="28"/>
              </w:rPr>
            </w:pPr>
          </w:p>
        </w:tc>
        <w:tc>
          <w:tcPr>
            <w:tcW w:w="975" w:type="pct"/>
          </w:tcPr>
          <w:p w14:paraId="6F684905" w14:textId="21BEBF70" w:rsidR="00EB2B29" w:rsidRDefault="00B120A8" w:rsidP="00EB2B29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</w:t>
            </w:r>
            <w:r w:rsidR="00EB2B29">
              <w:rPr>
                <w:bCs/>
                <w:sz w:val="28"/>
                <w:szCs w:val="28"/>
              </w:rPr>
              <w:t xml:space="preserve">es éléments </w:t>
            </w:r>
          </w:p>
          <w:p w14:paraId="0EC63942" w14:textId="77777777" w:rsidR="00EB2B29" w:rsidRDefault="00EB2B29" w:rsidP="00EB2B29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Saisi doivent </w:t>
            </w:r>
          </w:p>
          <w:p w14:paraId="5B20B41D" w14:textId="658F56F1" w:rsidR="003E746E" w:rsidRPr="009A0FE4" w:rsidRDefault="00EB2B29" w:rsidP="00EB2B29">
            <w:pPr>
              <w:ind w:right="-1134"/>
              <w:rPr>
                <w:b/>
                <w:bCs/>
                <w:sz w:val="36"/>
                <w:szCs w:val="36"/>
              </w:rPr>
            </w:pPr>
            <w:r>
              <w:rPr>
                <w:bCs/>
                <w:sz w:val="28"/>
                <w:szCs w:val="28"/>
              </w:rPr>
              <w:t>enregistrer</w:t>
            </w:r>
          </w:p>
        </w:tc>
        <w:tc>
          <w:tcPr>
            <w:tcW w:w="855" w:type="pct"/>
          </w:tcPr>
          <w:p w14:paraId="7BD720A4" w14:textId="77777777" w:rsidR="003E746E" w:rsidRDefault="003E746E" w:rsidP="004F1010">
            <w:pPr>
              <w:ind w:right="-1134"/>
              <w:rPr>
                <w:b/>
                <w:bCs/>
                <w:sz w:val="36"/>
                <w:szCs w:val="36"/>
              </w:rPr>
            </w:pPr>
          </w:p>
          <w:p w14:paraId="7A8A2D0F" w14:textId="77777777" w:rsidR="00EB2B29" w:rsidRDefault="00EB2B29" w:rsidP="004F1010">
            <w:pPr>
              <w:ind w:right="-1134"/>
              <w:rPr>
                <w:b/>
                <w:bCs/>
                <w:sz w:val="36"/>
                <w:szCs w:val="36"/>
              </w:rPr>
            </w:pPr>
          </w:p>
          <w:p w14:paraId="7C8CD558" w14:textId="77777777" w:rsidR="00EB2B29" w:rsidRDefault="00EB2B29" w:rsidP="004F1010">
            <w:pPr>
              <w:ind w:right="-1134"/>
              <w:rPr>
                <w:b/>
                <w:bCs/>
                <w:sz w:val="36"/>
                <w:szCs w:val="36"/>
              </w:rPr>
            </w:pPr>
          </w:p>
          <w:p w14:paraId="10AA98ED" w14:textId="1C4EDAD4" w:rsidR="00EB2B29" w:rsidRPr="009A0FE4" w:rsidRDefault="00EB2B29" w:rsidP="004F1010">
            <w:pPr>
              <w:ind w:right="-1134"/>
              <w:rPr>
                <w:b/>
                <w:bCs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OK</w:t>
            </w:r>
          </w:p>
        </w:tc>
        <w:tc>
          <w:tcPr>
            <w:tcW w:w="1220" w:type="pct"/>
          </w:tcPr>
          <w:p w14:paraId="2FAE4A39" w14:textId="77777777" w:rsidR="003E746E" w:rsidRDefault="003E746E" w:rsidP="004F1010">
            <w:pPr>
              <w:ind w:right="-1134"/>
              <w:rPr>
                <w:b/>
                <w:bCs/>
                <w:sz w:val="36"/>
                <w:szCs w:val="36"/>
              </w:rPr>
            </w:pPr>
          </w:p>
          <w:p w14:paraId="6CBE4E21" w14:textId="77777777" w:rsidR="00EB2B29" w:rsidRDefault="00EB2B29" w:rsidP="004F1010">
            <w:pPr>
              <w:ind w:right="-1134"/>
              <w:rPr>
                <w:b/>
                <w:bCs/>
                <w:sz w:val="36"/>
                <w:szCs w:val="36"/>
              </w:rPr>
            </w:pPr>
          </w:p>
          <w:p w14:paraId="62BACEB1" w14:textId="0A97A566" w:rsidR="00EB2B29" w:rsidRDefault="00EB2B29" w:rsidP="00EB2B29">
            <w:pPr>
              <w:ind w:right="-1134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Rapidité </w:t>
            </w:r>
          </w:p>
          <w:p w14:paraId="7BB96E25" w14:textId="33985550" w:rsidR="00EB2B29" w:rsidRPr="009A0FE4" w:rsidRDefault="00EB2B29" w:rsidP="00EB2B29">
            <w:pPr>
              <w:ind w:right="-1134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D’exécution</w:t>
            </w:r>
          </w:p>
        </w:tc>
      </w:tr>
      <w:tr w:rsidR="009570F3" w:rsidRPr="009A0FE4" w14:paraId="44511ED5" w14:textId="77777777" w:rsidTr="007A2FB2">
        <w:tc>
          <w:tcPr>
            <w:tcW w:w="975" w:type="pct"/>
          </w:tcPr>
          <w:p w14:paraId="503FD272" w14:textId="71594107" w:rsidR="003E746E" w:rsidRPr="00B120A8" w:rsidRDefault="00B120A8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Date/Durée</w:t>
            </w:r>
          </w:p>
        </w:tc>
        <w:tc>
          <w:tcPr>
            <w:tcW w:w="975" w:type="pct"/>
          </w:tcPr>
          <w:p w14:paraId="61721426" w14:textId="77777777" w:rsidR="003E746E" w:rsidRDefault="00B120A8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Indiquer la date et</w:t>
            </w:r>
          </w:p>
          <w:p w14:paraId="52D46F9D" w14:textId="6C144649" w:rsidR="00B120A8" w:rsidRDefault="00B120A8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Et la durée de </w:t>
            </w:r>
          </w:p>
          <w:p w14:paraId="244E08CE" w14:textId="77777777" w:rsidR="00B120A8" w:rsidRDefault="00B120A8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Chaque tache </w:t>
            </w:r>
          </w:p>
          <w:p w14:paraId="3B792D7D" w14:textId="03B7C5FA" w:rsidR="00B120A8" w:rsidRPr="00B120A8" w:rsidRDefault="00B120A8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Evoquées </w:t>
            </w:r>
          </w:p>
        </w:tc>
        <w:tc>
          <w:tcPr>
            <w:tcW w:w="975" w:type="pct"/>
          </w:tcPr>
          <w:p w14:paraId="307F4557" w14:textId="77777777" w:rsidR="00B120A8" w:rsidRDefault="00B120A8" w:rsidP="00B120A8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Les éléments </w:t>
            </w:r>
          </w:p>
          <w:p w14:paraId="1D93E516" w14:textId="77777777" w:rsidR="00B120A8" w:rsidRDefault="00B120A8" w:rsidP="00B120A8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Saisi doivent </w:t>
            </w:r>
          </w:p>
          <w:p w14:paraId="32D2F897" w14:textId="4DC84599" w:rsidR="003E746E" w:rsidRPr="009A0FE4" w:rsidRDefault="00B120A8" w:rsidP="00B120A8">
            <w:pPr>
              <w:ind w:right="-1134"/>
              <w:rPr>
                <w:b/>
                <w:bCs/>
                <w:sz w:val="36"/>
                <w:szCs w:val="36"/>
              </w:rPr>
            </w:pPr>
            <w:r>
              <w:rPr>
                <w:bCs/>
                <w:sz w:val="28"/>
                <w:szCs w:val="28"/>
              </w:rPr>
              <w:t>enregistrer</w:t>
            </w:r>
          </w:p>
        </w:tc>
        <w:tc>
          <w:tcPr>
            <w:tcW w:w="855" w:type="pct"/>
          </w:tcPr>
          <w:p w14:paraId="295B08C9" w14:textId="77777777" w:rsidR="00B120A8" w:rsidRDefault="00B120A8" w:rsidP="004F1010">
            <w:pPr>
              <w:ind w:right="-1134"/>
              <w:rPr>
                <w:b/>
                <w:sz w:val="36"/>
                <w:szCs w:val="36"/>
              </w:rPr>
            </w:pPr>
          </w:p>
          <w:p w14:paraId="7B15E1FA" w14:textId="77777777" w:rsidR="00B120A8" w:rsidRDefault="00B120A8" w:rsidP="004F1010">
            <w:pPr>
              <w:ind w:right="-1134"/>
              <w:rPr>
                <w:b/>
                <w:sz w:val="36"/>
                <w:szCs w:val="36"/>
              </w:rPr>
            </w:pPr>
          </w:p>
          <w:p w14:paraId="2EE3D843" w14:textId="246CC031" w:rsidR="003E746E" w:rsidRDefault="00B120A8" w:rsidP="004F1010">
            <w:pPr>
              <w:ind w:right="-1134"/>
              <w:rPr>
                <w:b/>
                <w:bCs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OK</w:t>
            </w:r>
          </w:p>
          <w:p w14:paraId="62978D13" w14:textId="0D7EA7CB" w:rsidR="00B120A8" w:rsidRPr="009A0FE4" w:rsidRDefault="00B120A8" w:rsidP="004F1010">
            <w:pPr>
              <w:ind w:right="-1134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220" w:type="pct"/>
          </w:tcPr>
          <w:p w14:paraId="2EEC8808" w14:textId="77777777" w:rsidR="00B120A8" w:rsidRDefault="00B120A8" w:rsidP="00B120A8">
            <w:pPr>
              <w:ind w:right="-1134"/>
              <w:rPr>
                <w:b/>
                <w:bCs/>
                <w:sz w:val="36"/>
                <w:szCs w:val="36"/>
              </w:rPr>
            </w:pPr>
          </w:p>
          <w:p w14:paraId="44775D30" w14:textId="5FAA9A41" w:rsidR="00B120A8" w:rsidRDefault="00B120A8" w:rsidP="00B120A8">
            <w:pPr>
              <w:ind w:right="-1134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Rapidité </w:t>
            </w:r>
          </w:p>
          <w:p w14:paraId="6B0BF208" w14:textId="323EE5A9" w:rsidR="00B120A8" w:rsidRPr="009A0FE4" w:rsidRDefault="00B120A8" w:rsidP="00B120A8">
            <w:pPr>
              <w:ind w:right="-1134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D’exécution</w:t>
            </w:r>
          </w:p>
        </w:tc>
      </w:tr>
      <w:tr w:rsidR="009570F3" w:rsidRPr="009A0FE4" w14:paraId="5534155D" w14:textId="77777777" w:rsidTr="007A2FB2">
        <w:tc>
          <w:tcPr>
            <w:tcW w:w="975" w:type="pct"/>
          </w:tcPr>
          <w:p w14:paraId="7718AA04" w14:textId="40FD0016" w:rsidR="003E746E" w:rsidRPr="00B120A8" w:rsidRDefault="00B120A8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Date de début </w:t>
            </w:r>
          </w:p>
        </w:tc>
        <w:tc>
          <w:tcPr>
            <w:tcW w:w="975" w:type="pct"/>
          </w:tcPr>
          <w:p w14:paraId="798771BF" w14:textId="77777777" w:rsidR="003E746E" w:rsidRDefault="00B120A8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indiquer la date </w:t>
            </w:r>
          </w:p>
          <w:p w14:paraId="083F5717" w14:textId="26D97AC8" w:rsidR="00B120A8" w:rsidRPr="00B120A8" w:rsidRDefault="00B120A8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de début </w:t>
            </w:r>
          </w:p>
        </w:tc>
        <w:tc>
          <w:tcPr>
            <w:tcW w:w="975" w:type="pct"/>
          </w:tcPr>
          <w:p w14:paraId="5E88B3FA" w14:textId="77777777" w:rsidR="00B120A8" w:rsidRDefault="00B120A8" w:rsidP="00B120A8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Les éléments </w:t>
            </w:r>
          </w:p>
          <w:p w14:paraId="3D6D73E8" w14:textId="77777777" w:rsidR="00B120A8" w:rsidRDefault="00B120A8" w:rsidP="00B120A8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Saisi doivent </w:t>
            </w:r>
          </w:p>
          <w:p w14:paraId="00FCB5BF" w14:textId="2B046F50" w:rsidR="003E746E" w:rsidRPr="009A0FE4" w:rsidRDefault="00B120A8" w:rsidP="00B120A8">
            <w:pPr>
              <w:ind w:right="-1134"/>
              <w:rPr>
                <w:b/>
                <w:bCs/>
                <w:sz w:val="36"/>
                <w:szCs w:val="36"/>
              </w:rPr>
            </w:pPr>
            <w:r>
              <w:rPr>
                <w:bCs/>
                <w:sz w:val="28"/>
                <w:szCs w:val="28"/>
              </w:rPr>
              <w:t>enregistrer</w:t>
            </w:r>
          </w:p>
        </w:tc>
        <w:tc>
          <w:tcPr>
            <w:tcW w:w="855" w:type="pct"/>
          </w:tcPr>
          <w:p w14:paraId="5CEE275C" w14:textId="77777777" w:rsidR="003E746E" w:rsidRDefault="003E746E" w:rsidP="004F1010">
            <w:pPr>
              <w:ind w:right="-1134"/>
              <w:rPr>
                <w:b/>
                <w:bCs/>
                <w:sz w:val="36"/>
                <w:szCs w:val="36"/>
              </w:rPr>
            </w:pPr>
          </w:p>
          <w:p w14:paraId="3701BBB0" w14:textId="77777777" w:rsidR="0069452F" w:rsidRDefault="0069452F" w:rsidP="00B120A8">
            <w:pPr>
              <w:ind w:right="-1134"/>
              <w:rPr>
                <w:b/>
                <w:sz w:val="36"/>
                <w:szCs w:val="36"/>
              </w:rPr>
            </w:pPr>
          </w:p>
          <w:p w14:paraId="4EE8B1D6" w14:textId="571656DF" w:rsidR="00B120A8" w:rsidRDefault="00B120A8" w:rsidP="00B120A8">
            <w:pPr>
              <w:ind w:right="-1134"/>
              <w:rPr>
                <w:b/>
                <w:bCs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OK</w:t>
            </w:r>
          </w:p>
          <w:p w14:paraId="79D51030" w14:textId="0B44794D" w:rsidR="00B120A8" w:rsidRPr="009A0FE4" w:rsidRDefault="00B120A8" w:rsidP="004F1010">
            <w:pPr>
              <w:ind w:right="-1134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220" w:type="pct"/>
          </w:tcPr>
          <w:p w14:paraId="3BB28C9E" w14:textId="77777777" w:rsidR="003E746E" w:rsidRDefault="003E746E" w:rsidP="004F1010">
            <w:pPr>
              <w:ind w:right="-1134"/>
              <w:rPr>
                <w:b/>
                <w:bCs/>
                <w:sz w:val="36"/>
                <w:szCs w:val="36"/>
              </w:rPr>
            </w:pPr>
          </w:p>
          <w:p w14:paraId="29792C96" w14:textId="77777777" w:rsidR="00B120A8" w:rsidRDefault="00B120A8" w:rsidP="00B120A8">
            <w:pPr>
              <w:ind w:right="-1134"/>
              <w:rPr>
                <w:b/>
                <w:bCs/>
                <w:sz w:val="36"/>
                <w:szCs w:val="36"/>
              </w:rPr>
            </w:pPr>
          </w:p>
          <w:p w14:paraId="28B05009" w14:textId="77777777" w:rsidR="00B120A8" w:rsidRDefault="00B120A8" w:rsidP="00B120A8">
            <w:pPr>
              <w:ind w:right="-1134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Rapidité </w:t>
            </w:r>
          </w:p>
          <w:p w14:paraId="7DDAFD4B" w14:textId="0EFB1F12" w:rsidR="00B120A8" w:rsidRPr="009A0FE4" w:rsidRDefault="00B120A8" w:rsidP="00B120A8">
            <w:pPr>
              <w:ind w:right="-1134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D’exécution</w:t>
            </w:r>
          </w:p>
        </w:tc>
      </w:tr>
      <w:tr w:rsidR="009570F3" w:rsidRPr="009A0FE4" w14:paraId="1318C30F" w14:textId="77777777" w:rsidTr="007A2FB2">
        <w:tc>
          <w:tcPr>
            <w:tcW w:w="975" w:type="pct"/>
          </w:tcPr>
          <w:p w14:paraId="4A247903" w14:textId="3B7C56E3" w:rsidR="003E746E" w:rsidRPr="00B120A8" w:rsidRDefault="00B120A8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date de fin</w:t>
            </w:r>
          </w:p>
        </w:tc>
        <w:tc>
          <w:tcPr>
            <w:tcW w:w="975" w:type="pct"/>
          </w:tcPr>
          <w:p w14:paraId="277CE49D" w14:textId="77777777" w:rsidR="003E746E" w:rsidRDefault="00B120A8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Indiquer la date de</w:t>
            </w:r>
          </w:p>
          <w:p w14:paraId="744334F7" w14:textId="3B154273" w:rsidR="00B120A8" w:rsidRPr="00B120A8" w:rsidRDefault="00B120A8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fin</w:t>
            </w:r>
          </w:p>
        </w:tc>
        <w:tc>
          <w:tcPr>
            <w:tcW w:w="975" w:type="pct"/>
          </w:tcPr>
          <w:p w14:paraId="21DBFC1E" w14:textId="77777777" w:rsidR="00B120A8" w:rsidRDefault="00B120A8" w:rsidP="00B120A8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Les éléments </w:t>
            </w:r>
          </w:p>
          <w:p w14:paraId="0F63CA84" w14:textId="77777777" w:rsidR="00B120A8" w:rsidRDefault="00B120A8" w:rsidP="00B120A8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Saisi doivent </w:t>
            </w:r>
          </w:p>
          <w:p w14:paraId="5153CF81" w14:textId="025CE59A" w:rsidR="003E746E" w:rsidRPr="009A0FE4" w:rsidRDefault="00B120A8" w:rsidP="00B120A8">
            <w:pPr>
              <w:ind w:right="-1134"/>
              <w:rPr>
                <w:b/>
                <w:bCs/>
                <w:sz w:val="36"/>
                <w:szCs w:val="36"/>
              </w:rPr>
            </w:pPr>
            <w:r>
              <w:rPr>
                <w:bCs/>
                <w:sz w:val="28"/>
                <w:szCs w:val="28"/>
              </w:rPr>
              <w:t>enregistrer</w:t>
            </w:r>
          </w:p>
        </w:tc>
        <w:tc>
          <w:tcPr>
            <w:tcW w:w="855" w:type="pct"/>
          </w:tcPr>
          <w:p w14:paraId="69B9BB17" w14:textId="77777777" w:rsidR="003E746E" w:rsidRDefault="003E746E" w:rsidP="004F1010">
            <w:pPr>
              <w:ind w:right="-1134"/>
              <w:rPr>
                <w:b/>
                <w:bCs/>
                <w:sz w:val="36"/>
                <w:szCs w:val="36"/>
              </w:rPr>
            </w:pPr>
          </w:p>
          <w:p w14:paraId="4FCDBCAA" w14:textId="77777777" w:rsidR="0069452F" w:rsidRDefault="0069452F" w:rsidP="0069452F">
            <w:pPr>
              <w:ind w:right="-1134"/>
              <w:rPr>
                <w:b/>
                <w:bCs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OK</w:t>
            </w:r>
          </w:p>
          <w:p w14:paraId="174C77BC" w14:textId="1CA464BF" w:rsidR="0069452F" w:rsidRPr="009A0FE4" w:rsidRDefault="0069452F" w:rsidP="004F1010">
            <w:pPr>
              <w:ind w:right="-1134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220" w:type="pct"/>
          </w:tcPr>
          <w:p w14:paraId="4EB171D9" w14:textId="77777777" w:rsidR="003E746E" w:rsidRDefault="003E746E" w:rsidP="004F1010">
            <w:pPr>
              <w:ind w:right="-1134"/>
              <w:rPr>
                <w:b/>
                <w:bCs/>
                <w:sz w:val="36"/>
                <w:szCs w:val="36"/>
              </w:rPr>
            </w:pPr>
          </w:p>
          <w:p w14:paraId="0823D05E" w14:textId="77777777" w:rsidR="0069452F" w:rsidRDefault="0069452F" w:rsidP="0069452F">
            <w:pPr>
              <w:ind w:right="-1134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Rapidité </w:t>
            </w:r>
          </w:p>
          <w:p w14:paraId="6B9A220A" w14:textId="60FD4A30" w:rsidR="0069452F" w:rsidRPr="009A0FE4" w:rsidRDefault="0069452F" w:rsidP="0069452F">
            <w:pPr>
              <w:ind w:right="-1134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D’exécution</w:t>
            </w:r>
          </w:p>
        </w:tc>
      </w:tr>
      <w:tr w:rsidR="009570F3" w:rsidRPr="009A0FE4" w14:paraId="5A82D26F" w14:textId="77777777" w:rsidTr="007A2FB2">
        <w:tc>
          <w:tcPr>
            <w:tcW w:w="975" w:type="pct"/>
          </w:tcPr>
          <w:p w14:paraId="22F6CDB2" w14:textId="7E2DB699" w:rsidR="003E746E" w:rsidRPr="007F6BF6" w:rsidRDefault="007F6BF6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GANTT</w:t>
            </w:r>
          </w:p>
        </w:tc>
        <w:tc>
          <w:tcPr>
            <w:tcW w:w="975" w:type="pct"/>
          </w:tcPr>
          <w:p w14:paraId="3DFD55F6" w14:textId="77777777" w:rsidR="003E746E" w:rsidRDefault="007F6BF6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En tant que </w:t>
            </w:r>
          </w:p>
          <w:p w14:paraId="6FA9C512" w14:textId="7E6B930F" w:rsidR="007F6BF6" w:rsidRDefault="007F6BF6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Utilisateur je </w:t>
            </w:r>
          </w:p>
          <w:p w14:paraId="37B2F39F" w14:textId="77777777" w:rsidR="007F6BF6" w:rsidRDefault="007F6BF6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Peux voir le </w:t>
            </w:r>
          </w:p>
          <w:p w14:paraId="48C4C049" w14:textId="0633E70A" w:rsidR="007F6BF6" w:rsidRDefault="007F6BF6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Résumer des </w:t>
            </w:r>
          </w:p>
          <w:p w14:paraId="6C4B5103" w14:textId="77777777" w:rsidR="007F6BF6" w:rsidRDefault="007F6BF6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Taches par rapport</w:t>
            </w:r>
          </w:p>
          <w:p w14:paraId="62EDE155" w14:textId="77777777" w:rsidR="007F6BF6" w:rsidRDefault="007F6BF6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A leur temps </w:t>
            </w:r>
          </w:p>
          <w:p w14:paraId="713DF5E9" w14:textId="15CEB60F" w:rsidR="007F6BF6" w:rsidRPr="007F6BF6" w:rsidRDefault="007F6BF6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D’exécution</w:t>
            </w:r>
          </w:p>
        </w:tc>
        <w:tc>
          <w:tcPr>
            <w:tcW w:w="975" w:type="pct"/>
          </w:tcPr>
          <w:p w14:paraId="43165CEF" w14:textId="2C2C03D6" w:rsidR="003E746E" w:rsidRDefault="007F6BF6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Affiche le graphe</w:t>
            </w:r>
          </w:p>
          <w:p w14:paraId="2F9BE74F" w14:textId="4BC2FA51" w:rsidR="007F6BF6" w:rsidRDefault="007F6BF6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En bande minces </w:t>
            </w:r>
          </w:p>
          <w:p w14:paraId="1209D377" w14:textId="62BD96CB" w:rsidR="007F6BF6" w:rsidRDefault="008E2740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horizontales</w:t>
            </w:r>
          </w:p>
          <w:p w14:paraId="323AD48E" w14:textId="77777777" w:rsidR="007F6BF6" w:rsidRDefault="007F6BF6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Des taches </w:t>
            </w:r>
          </w:p>
          <w:p w14:paraId="4908DF5E" w14:textId="4F3840D1" w:rsidR="007F6BF6" w:rsidRDefault="007F6BF6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Par rapport </w:t>
            </w:r>
            <w:r w:rsidR="008E2740">
              <w:rPr>
                <w:bCs/>
                <w:sz w:val="28"/>
                <w:szCs w:val="28"/>
              </w:rPr>
              <w:t>à</w:t>
            </w:r>
            <w:r>
              <w:rPr>
                <w:bCs/>
                <w:sz w:val="28"/>
                <w:szCs w:val="28"/>
              </w:rPr>
              <w:t xml:space="preserve"> leur</w:t>
            </w:r>
          </w:p>
          <w:p w14:paraId="710FDA16" w14:textId="6A873466" w:rsidR="007F6BF6" w:rsidRPr="007F6BF6" w:rsidRDefault="007F6BF6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Temps d’</w:t>
            </w:r>
            <w:del w:id="7" w:author="SORO ANGE MIGUEL" w:date="2022-03-29T13:46:00Z">
              <w:r w:rsidDel="008775B4">
                <w:rPr>
                  <w:bCs/>
                  <w:sz w:val="28"/>
                  <w:szCs w:val="28"/>
                </w:rPr>
                <w:delText>execution</w:delText>
              </w:r>
            </w:del>
            <w:ins w:id="8" w:author="SORO ANGE MIGUEL" w:date="2022-03-29T13:46:00Z">
              <w:r w:rsidR="008775B4">
                <w:rPr>
                  <w:bCs/>
                  <w:sz w:val="28"/>
                  <w:szCs w:val="28"/>
                </w:rPr>
                <w:t>exécution</w:t>
              </w:r>
            </w:ins>
          </w:p>
        </w:tc>
        <w:tc>
          <w:tcPr>
            <w:tcW w:w="855" w:type="pct"/>
          </w:tcPr>
          <w:p w14:paraId="53D987CD" w14:textId="77777777" w:rsidR="003E746E" w:rsidRDefault="003E746E" w:rsidP="004F1010">
            <w:pPr>
              <w:ind w:right="-1134"/>
              <w:rPr>
                <w:b/>
                <w:bCs/>
                <w:sz w:val="36"/>
                <w:szCs w:val="36"/>
              </w:rPr>
            </w:pPr>
          </w:p>
          <w:p w14:paraId="1CFA0A9A" w14:textId="77777777" w:rsidR="008E2740" w:rsidRDefault="008E2740" w:rsidP="004F1010">
            <w:pPr>
              <w:ind w:right="-1134"/>
              <w:rPr>
                <w:b/>
                <w:bCs/>
                <w:sz w:val="36"/>
                <w:szCs w:val="36"/>
              </w:rPr>
            </w:pPr>
          </w:p>
          <w:p w14:paraId="193724EE" w14:textId="77777777" w:rsidR="008E2740" w:rsidRDefault="008E2740" w:rsidP="004F1010">
            <w:pPr>
              <w:ind w:right="-1134"/>
              <w:rPr>
                <w:b/>
                <w:bCs/>
                <w:sz w:val="36"/>
                <w:szCs w:val="36"/>
              </w:rPr>
            </w:pPr>
          </w:p>
          <w:p w14:paraId="2C908088" w14:textId="77777777" w:rsidR="008E2740" w:rsidRDefault="008E2740" w:rsidP="008E2740">
            <w:pPr>
              <w:ind w:right="-1134"/>
              <w:rPr>
                <w:b/>
                <w:bCs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OK</w:t>
            </w:r>
          </w:p>
          <w:p w14:paraId="0ADC8E6B" w14:textId="77777777" w:rsidR="008E2740" w:rsidRDefault="008E2740" w:rsidP="004F1010">
            <w:pPr>
              <w:ind w:right="-1134"/>
              <w:rPr>
                <w:b/>
                <w:bCs/>
                <w:sz w:val="36"/>
                <w:szCs w:val="36"/>
              </w:rPr>
            </w:pPr>
          </w:p>
          <w:p w14:paraId="082E744F" w14:textId="1403B6DD" w:rsidR="008E2740" w:rsidRPr="009A0FE4" w:rsidRDefault="008E2740" w:rsidP="004F1010">
            <w:pPr>
              <w:ind w:right="-1134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220" w:type="pct"/>
          </w:tcPr>
          <w:p w14:paraId="0B2223D5" w14:textId="77777777" w:rsidR="003E746E" w:rsidRDefault="003E746E" w:rsidP="004F1010">
            <w:pPr>
              <w:ind w:right="-1134"/>
              <w:rPr>
                <w:b/>
                <w:bCs/>
                <w:sz w:val="36"/>
                <w:szCs w:val="36"/>
              </w:rPr>
            </w:pPr>
          </w:p>
          <w:p w14:paraId="2B3324EF" w14:textId="77777777" w:rsidR="008E2740" w:rsidRDefault="008E2740" w:rsidP="004F1010">
            <w:pPr>
              <w:ind w:right="-1134"/>
              <w:rPr>
                <w:b/>
                <w:bCs/>
                <w:sz w:val="36"/>
                <w:szCs w:val="36"/>
              </w:rPr>
            </w:pPr>
          </w:p>
          <w:p w14:paraId="3DBFD1F3" w14:textId="77777777" w:rsidR="008E2740" w:rsidRDefault="008E2740" w:rsidP="004F1010">
            <w:pPr>
              <w:ind w:right="-1134"/>
              <w:rPr>
                <w:b/>
                <w:bCs/>
                <w:sz w:val="36"/>
                <w:szCs w:val="36"/>
              </w:rPr>
            </w:pPr>
          </w:p>
          <w:p w14:paraId="6C3F0003" w14:textId="77777777" w:rsidR="008E2740" w:rsidRDefault="008E2740" w:rsidP="008E2740">
            <w:pPr>
              <w:ind w:right="-1134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Rapidité </w:t>
            </w:r>
          </w:p>
          <w:p w14:paraId="7930A6FB" w14:textId="47F05BC4" w:rsidR="008E2740" w:rsidRPr="009A0FE4" w:rsidRDefault="008E2740" w:rsidP="008E2740">
            <w:pPr>
              <w:ind w:right="-1134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D’exécution</w:t>
            </w:r>
          </w:p>
        </w:tc>
      </w:tr>
    </w:tbl>
    <w:p w14:paraId="32CCA705" w14:textId="1C7DA566" w:rsidR="004F1010" w:rsidRPr="003E746E" w:rsidRDefault="004F1010" w:rsidP="004F1010">
      <w:pPr>
        <w:ind w:right="-1134"/>
        <w:rPr>
          <w:color w:val="C00000"/>
        </w:rPr>
      </w:pPr>
    </w:p>
    <w:p w14:paraId="06223D87" w14:textId="77777777" w:rsidR="004F1010" w:rsidRPr="004F1010" w:rsidRDefault="004F1010" w:rsidP="004F1010">
      <w:pPr>
        <w:ind w:right="-1134"/>
        <w:rPr>
          <w:u w:val="single"/>
        </w:rPr>
      </w:pPr>
    </w:p>
    <w:p w14:paraId="3421DED4" w14:textId="70304B3F" w:rsidR="00F55624" w:rsidRDefault="004F1010" w:rsidP="004F1010">
      <w:pPr>
        <w:ind w:right="-1134"/>
      </w:pPr>
      <w:r>
        <w:t xml:space="preserve">  </w:t>
      </w:r>
    </w:p>
    <w:sectPr w:rsidR="00F556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926659" w14:textId="77777777" w:rsidR="00447F9C" w:rsidRDefault="00447F9C" w:rsidP="00BE4CE8">
      <w:pPr>
        <w:spacing w:after="0" w:line="240" w:lineRule="auto"/>
      </w:pPr>
      <w:r>
        <w:separator/>
      </w:r>
    </w:p>
  </w:endnote>
  <w:endnote w:type="continuationSeparator" w:id="0">
    <w:p w14:paraId="587AA72D" w14:textId="77777777" w:rsidR="00447F9C" w:rsidRDefault="00447F9C" w:rsidP="00BE4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5E25DC" w14:textId="77777777" w:rsidR="00447F9C" w:rsidRDefault="00447F9C" w:rsidP="00BE4CE8">
      <w:pPr>
        <w:spacing w:after="0" w:line="240" w:lineRule="auto"/>
      </w:pPr>
      <w:r>
        <w:separator/>
      </w:r>
    </w:p>
  </w:footnote>
  <w:footnote w:type="continuationSeparator" w:id="0">
    <w:p w14:paraId="6C560168" w14:textId="77777777" w:rsidR="00447F9C" w:rsidRDefault="00447F9C" w:rsidP="00BE4C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E6CB0"/>
    <w:multiLevelType w:val="hybridMultilevel"/>
    <w:tmpl w:val="A432B222"/>
    <w:lvl w:ilvl="0" w:tplc="E0F4A260">
      <w:start w:val="1"/>
      <w:numFmt w:val="upperRoman"/>
      <w:lvlText w:val="%1-"/>
      <w:lvlJc w:val="left"/>
      <w:pPr>
        <w:ind w:left="1080" w:hanging="720"/>
      </w:pPr>
      <w:rPr>
        <w:rFonts w:hint="default"/>
        <w:b/>
        <w:color w:val="FF0000"/>
        <w:sz w:val="4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171E7"/>
    <w:multiLevelType w:val="hybridMultilevel"/>
    <w:tmpl w:val="CDF6DD0E"/>
    <w:lvl w:ilvl="0" w:tplc="7E2A92A2">
      <w:start w:val="1"/>
      <w:numFmt w:val="upperRoman"/>
      <w:lvlText w:val="%1-"/>
      <w:lvlJc w:val="left"/>
      <w:pPr>
        <w:ind w:left="1080" w:hanging="720"/>
      </w:pPr>
      <w:rPr>
        <w:rFonts w:hint="default"/>
        <w:b/>
        <w:color w:val="FF0000"/>
        <w:sz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ORO ANGE MIGUEL">
    <w15:presenceInfo w15:providerId="None" w15:userId="SORO ANGE MIGU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010"/>
    <w:rsid w:val="00041163"/>
    <w:rsid w:val="000B5476"/>
    <w:rsid w:val="00105C2C"/>
    <w:rsid w:val="00113429"/>
    <w:rsid w:val="00152D82"/>
    <w:rsid w:val="00172E26"/>
    <w:rsid w:val="001A2CD3"/>
    <w:rsid w:val="001E2BB3"/>
    <w:rsid w:val="0020743F"/>
    <w:rsid w:val="0025355D"/>
    <w:rsid w:val="00362FD3"/>
    <w:rsid w:val="003960C7"/>
    <w:rsid w:val="003E746E"/>
    <w:rsid w:val="00447F9C"/>
    <w:rsid w:val="0047554C"/>
    <w:rsid w:val="004C4D47"/>
    <w:rsid w:val="004E3A47"/>
    <w:rsid w:val="004F1010"/>
    <w:rsid w:val="0052379C"/>
    <w:rsid w:val="005442B8"/>
    <w:rsid w:val="005C41F6"/>
    <w:rsid w:val="00603A89"/>
    <w:rsid w:val="0069452F"/>
    <w:rsid w:val="006E6FE6"/>
    <w:rsid w:val="007A2FB2"/>
    <w:rsid w:val="007F6BF6"/>
    <w:rsid w:val="00815F57"/>
    <w:rsid w:val="008312E8"/>
    <w:rsid w:val="008775B4"/>
    <w:rsid w:val="008B004E"/>
    <w:rsid w:val="008E2740"/>
    <w:rsid w:val="009570F3"/>
    <w:rsid w:val="00971F9D"/>
    <w:rsid w:val="009A0FE4"/>
    <w:rsid w:val="00AF2645"/>
    <w:rsid w:val="00B0233F"/>
    <w:rsid w:val="00B120A8"/>
    <w:rsid w:val="00B4160B"/>
    <w:rsid w:val="00BE4CE8"/>
    <w:rsid w:val="00C31966"/>
    <w:rsid w:val="00D21D75"/>
    <w:rsid w:val="00D32126"/>
    <w:rsid w:val="00D51153"/>
    <w:rsid w:val="00EB2B29"/>
    <w:rsid w:val="00F55624"/>
    <w:rsid w:val="00F9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D7960"/>
  <w15:chartTrackingRefBased/>
  <w15:docId w15:val="{3BEB84EA-59E8-43EA-9118-C12821E35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2B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7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11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4C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CE8"/>
  </w:style>
  <w:style w:type="paragraph" w:styleId="Footer">
    <w:name w:val="footer"/>
    <w:basedOn w:val="Normal"/>
    <w:link w:val="FooterChar"/>
    <w:uiPriority w:val="99"/>
    <w:unhideWhenUsed/>
    <w:rsid w:val="00BE4C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CE8"/>
  </w:style>
  <w:style w:type="paragraph" w:styleId="Revision">
    <w:name w:val="Revision"/>
    <w:hidden/>
    <w:uiPriority w:val="99"/>
    <w:semiHidden/>
    <w:rsid w:val="008E274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27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7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2F04B-6B23-4125-8C0C-8AB92D9CD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528</Words>
  <Characters>2909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GHISLAIN</dc:creator>
  <cp:keywords/>
  <dc:description/>
  <cp:lastModifiedBy>SORO ANGE MIGUEL</cp:lastModifiedBy>
  <cp:revision>3</cp:revision>
  <cp:lastPrinted>2022-03-29T13:47:00Z</cp:lastPrinted>
  <dcterms:created xsi:type="dcterms:W3CDTF">2022-03-29T13:47:00Z</dcterms:created>
  <dcterms:modified xsi:type="dcterms:W3CDTF">2022-03-29T13:48:00Z</dcterms:modified>
</cp:coreProperties>
</file>